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2DB81" w14:textId="228C0DA7" w:rsidR="004F73A2" w:rsidRPr="00283FF5" w:rsidRDefault="004F73A2" w:rsidP="00283FF5">
      <w:pPr>
        <w:pStyle w:val="Heading1"/>
        <w:spacing w:line="480" w:lineRule="auto"/>
        <w:rPr>
          <w:szCs w:val="24"/>
        </w:rPr>
      </w:pPr>
      <w:bookmarkStart w:id="0" w:name="_Hlk56764504"/>
      <w:bookmarkEnd w:id="0"/>
      <w:r w:rsidRPr="00283FF5">
        <w:rPr>
          <w:szCs w:val="24"/>
        </w:rPr>
        <w:t>Abstract</w:t>
      </w:r>
    </w:p>
    <w:p w14:paraId="71F48F3D" w14:textId="77777777" w:rsidR="004F73A2" w:rsidRPr="00283FF5" w:rsidRDefault="004F73A2" w:rsidP="00283FF5">
      <w:pPr>
        <w:spacing w:line="480" w:lineRule="auto"/>
        <w:rPr>
          <w:sz w:val="24"/>
          <w:szCs w:val="24"/>
        </w:rPr>
      </w:pPr>
    </w:p>
    <w:p w14:paraId="0F38614B" w14:textId="79E235BB" w:rsidR="004F73A2" w:rsidRPr="00283FF5" w:rsidRDefault="004F73A2" w:rsidP="00283FF5">
      <w:pPr>
        <w:pStyle w:val="Heading1"/>
        <w:spacing w:line="480" w:lineRule="auto"/>
        <w:rPr>
          <w:szCs w:val="24"/>
        </w:rPr>
      </w:pPr>
      <w:r w:rsidRPr="00283FF5">
        <w:rPr>
          <w:szCs w:val="24"/>
        </w:rPr>
        <w:t>Introduction</w:t>
      </w:r>
    </w:p>
    <w:p w14:paraId="7786D29C" w14:textId="0A4A9DB1" w:rsidR="004F73A2" w:rsidRPr="00283FF5" w:rsidRDefault="004F73A2" w:rsidP="00283FF5">
      <w:pPr>
        <w:spacing w:line="480" w:lineRule="auto"/>
        <w:rPr>
          <w:sz w:val="24"/>
          <w:szCs w:val="24"/>
        </w:rPr>
      </w:pPr>
    </w:p>
    <w:p w14:paraId="6B903BE1" w14:textId="511296A2" w:rsidR="004F73A2" w:rsidRPr="00283FF5" w:rsidRDefault="004F73A2" w:rsidP="00283FF5">
      <w:pPr>
        <w:pStyle w:val="Heading1"/>
        <w:spacing w:line="480" w:lineRule="auto"/>
        <w:rPr>
          <w:szCs w:val="24"/>
        </w:rPr>
      </w:pPr>
      <w:r w:rsidRPr="00283FF5">
        <w:rPr>
          <w:szCs w:val="24"/>
        </w:rPr>
        <w:t>Methods</w:t>
      </w:r>
    </w:p>
    <w:p w14:paraId="5129B5B1" w14:textId="48FC466B" w:rsidR="004F73A2" w:rsidRPr="00283FF5" w:rsidRDefault="004F73A2" w:rsidP="00283FF5">
      <w:pPr>
        <w:pStyle w:val="Heading2"/>
        <w:spacing w:line="480" w:lineRule="auto"/>
        <w:rPr>
          <w:szCs w:val="24"/>
        </w:rPr>
      </w:pPr>
      <w:r w:rsidRPr="00283FF5">
        <w:rPr>
          <w:szCs w:val="24"/>
        </w:rPr>
        <w:t>Data collection</w:t>
      </w:r>
    </w:p>
    <w:p w14:paraId="1D2AB027" w14:textId="76FC5B26" w:rsidR="004F73A2" w:rsidRPr="00283FF5" w:rsidRDefault="004F73A2" w:rsidP="00283FF5">
      <w:pPr>
        <w:spacing w:after="0" w:line="480" w:lineRule="auto"/>
        <w:ind w:firstLine="720"/>
        <w:rPr>
          <w:sz w:val="24"/>
          <w:szCs w:val="24"/>
        </w:rPr>
      </w:pPr>
      <w:r w:rsidRPr="00283FF5">
        <w:rPr>
          <w:sz w:val="24"/>
          <w:szCs w:val="24"/>
        </w:rPr>
        <w:t xml:space="preserve">We used historical data collected by O.A. Stevens and </w:t>
      </w:r>
      <w:del w:id="1" w:author="Steven Travers" w:date="2020-11-30T22:05:00Z">
        <w:r w:rsidRPr="00283FF5" w:rsidDel="00283FF5">
          <w:rPr>
            <w:sz w:val="24"/>
            <w:szCs w:val="24"/>
          </w:rPr>
          <w:delText xml:space="preserve">others </w:delText>
        </w:r>
      </w:del>
      <w:ins w:id="2" w:author="Steven Travers" w:date="2020-11-30T22:05:00Z">
        <w:r w:rsidR="00283FF5">
          <w:rPr>
            <w:sz w:val="24"/>
            <w:szCs w:val="24"/>
          </w:rPr>
          <w:t>SET</w:t>
        </w:r>
        <w:r w:rsidR="00283FF5" w:rsidRPr="00283FF5">
          <w:rPr>
            <w:sz w:val="24"/>
            <w:szCs w:val="24"/>
          </w:rPr>
          <w:t xml:space="preserve"> </w:t>
        </w:r>
      </w:ins>
      <w:r w:rsidRPr="00283FF5">
        <w:rPr>
          <w:sz w:val="24"/>
          <w:szCs w:val="24"/>
        </w:rPr>
        <w:t xml:space="preserve">to create a dataset of first flowering days (FFD) for 25 flowering plant species.  The observations were made at </w:t>
      </w:r>
      <w:ins w:id="3" w:author="Steven Travers" w:date="2020-11-30T22:06:00Z">
        <w:r w:rsidR="00283FF5">
          <w:rPr>
            <w:sz w:val="24"/>
            <w:szCs w:val="24"/>
          </w:rPr>
          <w:t xml:space="preserve">Bluestem Prairie (link), </w:t>
        </w:r>
      </w:ins>
      <w:r w:rsidRPr="00283FF5">
        <w:rPr>
          <w:sz w:val="24"/>
          <w:szCs w:val="24"/>
        </w:rPr>
        <w:t>a tallgrass prairie site in Clay county Minnesota that has been a Nature Conservancy preserve since 1975.  Individual data points represent the day of the year on which a given plant species was observed flowering at the site although all species were not observed in all years.  The Stevens dataset represents continuous data from 1910 to 1961</w:t>
      </w:r>
      <w:ins w:id="4" w:author="Steven Travers" w:date="2020-11-30T22:12:00Z">
        <w:r w:rsidR="00283FF5">
          <w:rPr>
            <w:sz w:val="24"/>
            <w:szCs w:val="24"/>
          </w:rPr>
          <w:t xml:space="preserve"> (citation)</w:t>
        </w:r>
      </w:ins>
      <w:ins w:id="5" w:author="Steven Travers" w:date="2020-11-30T22:09:00Z">
        <w:r w:rsidR="00283FF5">
          <w:rPr>
            <w:sz w:val="24"/>
            <w:szCs w:val="24"/>
          </w:rPr>
          <w:t>;</w:t>
        </w:r>
      </w:ins>
      <w:del w:id="6" w:author="Steven Travers" w:date="2020-11-30T22:09:00Z">
        <w:r w:rsidRPr="00283FF5" w:rsidDel="00283FF5">
          <w:rPr>
            <w:sz w:val="24"/>
            <w:szCs w:val="24"/>
          </w:rPr>
          <w:delText xml:space="preserve"> and </w:delText>
        </w:r>
      </w:del>
      <w:r w:rsidRPr="00283FF5">
        <w:rPr>
          <w:sz w:val="24"/>
          <w:szCs w:val="24"/>
        </w:rPr>
        <w:t xml:space="preserve">subsequent observations are from 2012 through 2020.  Thus, there is a 52-year gap in data at the end of the past century.  The plant species analyzed </w:t>
      </w:r>
      <w:ins w:id="7" w:author="Steven Travers" w:date="2020-11-30T22:09:00Z">
        <w:r w:rsidR="00283FF5">
          <w:rPr>
            <w:sz w:val="24"/>
            <w:szCs w:val="24"/>
          </w:rPr>
          <w:t xml:space="preserve">in this study </w:t>
        </w:r>
      </w:ins>
      <w:r w:rsidRPr="00283FF5">
        <w:rPr>
          <w:sz w:val="24"/>
          <w:szCs w:val="24"/>
        </w:rPr>
        <w:t xml:space="preserve">were limited to those that met a series of minimum data requirements.  The </w:t>
      </w:r>
      <w:ins w:id="8" w:author="Steven Travers" w:date="2020-11-30T22:10:00Z">
        <w:r w:rsidR="00283FF5">
          <w:rPr>
            <w:sz w:val="24"/>
            <w:szCs w:val="24"/>
          </w:rPr>
          <w:t>focal species</w:t>
        </w:r>
      </w:ins>
      <w:del w:id="9" w:author="Steven Travers" w:date="2020-11-30T22:10:00Z">
        <w:r w:rsidRPr="00283FF5" w:rsidDel="00283FF5">
          <w:rPr>
            <w:sz w:val="24"/>
            <w:szCs w:val="24"/>
          </w:rPr>
          <w:delText>25 species chosen</w:delText>
        </w:r>
      </w:del>
      <w:r w:rsidRPr="00283FF5">
        <w:rPr>
          <w:sz w:val="24"/>
          <w:szCs w:val="24"/>
        </w:rPr>
        <w:t xml:space="preserve"> had a minimum of five years of </w:t>
      </w:r>
      <w:ins w:id="10" w:author="Steven Travers" w:date="2020-11-30T22:10:00Z">
        <w:r w:rsidR="00283FF5">
          <w:rPr>
            <w:sz w:val="24"/>
            <w:szCs w:val="24"/>
          </w:rPr>
          <w:t>observations</w:t>
        </w:r>
      </w:ins>
      <w:del w:id="11" w:author="Steven Travers" w:date="2020-11-30T22:10:00Z">
        <w:r w:rsidRPr="00283FF5" w:rsidDel="00283FF5">
          <w:rPr>
            <w:sz w:val="24"/>
            <w:szCs w:val="24"/>
          </w:rPr>
          <w:delText>data</w:delText>
        </w:r>
      </w:del>
      <w:r w:rsidRPr="00283FF5">
        <w:rPr>
          <w:sz w:val="24"/>
          <w:szCs w:val="24"/>
        </w:rPr>
        <w:t xml:space="preserve"> and at least one observation prior to 1962 and one after. </w:t>
      </w:r>
    </w:p>
    <w:p w14:paraId="11265CDA" w14:textId="2A289600" w:rsidR="004F73A2" w:rsidRPr="00283FF5" w:rsidRDefault="004F73A2" w:rsidP="00283FF5">
      <w:pPr>
        <w:spacing w:line="480" w:lineRule="auto"/>
        <w:ind w:firstLine="720"/>
        <w:rPr>
          <w:sz w:val="24"/>
          <w:szCs w:val="24"/>
        </w:rPr>
      </w:pPr>
      <w:r w:rsidRPr="00283FF5">
        <w:rPr>
          <w:sz w:val="24"/>
          <w:szCs w:val="24"/>
        </w:rPr>
        <w:t xml:space="preserve">In order to quantify different environmental variables related to annual climate patterns, we used daily climate data collected in Fargo, North Dakota, USA, as part of the National Atmospheric and Oceanic Administration (NOAA) National Climatic Data Center (NCDC) observing network (http://www.ncdc.noaa.gov/oa/ncdc.html). The climate data collection site (46 ° 56’ N, 96 ° 49’ W) is located at the Fargo International Airport 32 km west of the flowering observation site. The </w:t>
      </w:r>
      <w:ins w:id="12" w:author="Steven Travers" w:date="2020-11-30T22:11:00Z">
        <w:r w:rsidR="00283FF5">
          <w:rPr>
            <w:sz w:val="24"/>
            <w:szCs w:val="24"/>
          </w:rPr>
          <w:t xml:space="preserve">climate </w:t>
        </w:r>
      </w:ins>
      <w:r w:rsidRPr="00283FF5">
        <w:rPr>
          <w:sz w:val="24"/>
          <w:szCs w:val="24"/>
        </w:rPr>
        <w:t xml:space="preserve">dataset includes daily estimates of maximum and minimum </w:t>
      </w:r>
      <w:r w:rsidRPr="00283FF5">
        <w:rPr>
          <w:sz w:val="24"/>
          <w:szCs w:val="24"/>
        </w:rPr>
        <w:lastRenderedPageBreak/>
        <w:t xml:space="preserve">temperature, snowpack (0=bare ground) and snowfall beginning in 1942. However, snowpack data is unavailable for 1997 through 2004.  As a result, we were able to analyze data for </w:t>
      </w:r>
      <w:ins w:id="13" w:author="Steven Travers" w:date="2020-11-30T22:13:00Z">
        <w:r w:rsidR="00283FF5">
          <w:rPr>
            <w:sz w:val="24"/>
            <w:szCs w:val="24"/>
          </w:rPr>
          <w:t xml:space="preserve">a total of </w:t>
        </w:r>
      </w:ins>
      <w:r w:rsidRPr="00283FF5">
        <w:rPr>
          <w:sz w:val="24"/>
          <w:szCs w:val="24"/>
        </w:rPr>
        <w:t>29 years (1942-1961 and 2012-2020).</w:t>
      </w:r>
    </w:p>
    <w:p w14:paraId="632ACF47" w14:textId="0BD472C4" w:rsidR="004F73A2" w:rsidRPr="00283FF5" w:rsidRDefault="00CC0CF8" w:rsidP="00283FF5">
      <w:pPr>
        <w:pStyle w:val="Heading2"/>
        <w:spacing w:line="480" w:lineRule="auto"/>
        <w:rPr>
          <w:szCs w:val="24"/>
        </w:rPr>
      </w:pPr>
      <w:ins w:id="14" w:author="Steven Travers" w:date="2020-11-30T22:14:00Z">
        <w:r>
          <w:rPr>
            <w:szCs w:val="24"/>
          </w:rPr>
          <w:t xml:space="preserve">Climate </w:t>
        </w:r>
      </w:ins>
      <w:r w:rsidR="004F73A2" w:rsidRPr="00283FF5">
        <w:rPr>
          <w:szCs w:val="24"/>
        </w:rPr>
        <w:t>Variables</w:t>
      </w:r>
    </w:p>
    <w:p w14:paraId="123963F9" w14:textId="0E166396" w:rsidR="004F73A2" w:rsidRPr="00283FF5" w:rsidRDefault="004F73A2" w:rsidP="00283FF5">
      <w:pPr>
        <w:spacing w:after="0" w:line="480" w:lineRule="auto"/>
        <w:ind w:firstLine="720"/>
        <w:rPr>
          <w:sz w:val="24"/>
          <w:szCs w:val="24"/>
        </w:rPr>
      </w:pPr>
      <w:r w:rsidRPr="00283FF5">
        <w:rPr>
          <w:sz w:val="24"/>
          <w:szCs w:val="24"/>
        </w:rPr>
        <w:t xml:space="preserve">We used the raw climate data to calculate four variables regarding </w:t>
      </w:r>
      <w:del w:id="15" w:author="Steven Travers" w:date="2020-11-30T22:15:00Z">
        <w:r w:rsidRPr="00283FF5" w:rsidDel="00CC0CF8">
          <w:rPr>
            <w:sz w:val="24"/>
            <w:szCs w:val="24"/>
          </w:rPr>
          <w:delText xml:space="preserve">seasonal </w:delText>
        </w:r>
      </w:del>
      <w:ins w:id="16" w:author="Steven Travers" w:date="2020-11-30T22:15:00Z">
        <w:r w:rsidR="00CC0CF8">
          <w:rPr>
            <w:sz w:val="24"/>
            <w:szCs w:val="24"/>
          </w:rPr>
          <w:t>annual</w:t>
        </w:r>
        <w:r w:rsidR="00CC0CF8" w:rsidRPr="00283FF5">
          <w:rPr>
            <w:sz w:val="24"/>
            <w:szCs w:val="24"/>
          </w:rPr>
          <w:t xml:space="preserve"> </w:t>
        </w:r>
      </w:ins>
      <w:r w:rsidRPr="00283FF5">
        <w:rPr>
          <w:sz w:val="24"/>
          <w:szCs w:val="24"/>
        </w:rPr>
        <w:t xml:space="preserve">patterns of temperature or winter snowfall.  </w:t>
      </w:r>
      <w:ins w:id="17" w:author="Steven Travers" w:date="2020-11-30T22:16:00Z">
        <w:r w:rsidR="00CC0CF8">
          <w:rPr>
            <w:sz w:val="24"/>
            <w:szCs w:val="24"/>
          </w:rPr>
          <w:t xml:space="preserve">The first climate variable we calculated </w:t>
        </w:r>
      </w:ins>
      <w:ins w:id="18" w:author="Steven Travers" w:date="2020-11-30T22:17:00Z">
        <w:r w:rsidR="00CC0CF8">
          <w:rPr>
            <w:sz w:val="24"/>
            <w:szCs w:val="24"/>
          </w:rPr>
          <w:t xml:space="preserve">for each year </w:t>
        </w:r>
      </w:ins>
      <w:ins w:id="19" w:author="Steven Travers" w:date="2020-11-30T22:16:00Z">
        <w:r w:rsidR="00CC0CF8">
          <w:rPr>
            <w:sz w:val="24"/>
            <w:szCs w:val="24"/>
          </w:rPr>
          <w:t>was intended t</w:t>
        </w:r>
      </w:ins>
      <w:ins w:id="20" w:author="Steven Travers" w:date="2020-11-30T22:17:00Z">
        <w:r w:rsidR="00CC0CF8">
          <w:rPr>
            <w:sz w:val="24"/>
            <w:szCs w:val="24"/>
          </w:rPr>
          <w:t xml:space="preserve">o quantify the relative warmth of the late winter/early spring season when the earliest flowering on the prairie is initiated.  </w:t>
        </w:r>
      </w:ins>
      <w:ins w:id="21" w:author="Steven Travers" w:date="2020-11-30T22:18:00Z">
        <w:r w:rsidR="00CC0CF8">
          <w:rPr>
            <w:sz w:val="24"/>
            <w:szCs w:val="24"/>
          </w:rPr>
          <w:t xml:space="preserve">This variable, </w:t>
        </w:r>
      </w:ins>
      <w:r w:rsidRPr="00283FF5">
        <w:rPr>
          <w:sz w:val="24"/>
          <w:szCs w:val="24"/>
        </w:rPr>
        <w:t>Accumulated Degree Growing Unit (AGDU)</w:t>
      </w:r>
      <w:ins w:id="22" w:author="Steven Travers" w:date="2020-11-30T22:18:00Z">
        <w:r w:rsidR="00CC0CF8">
          <w:rPr>
            <w:sz w:val="24"/>
            <w:szCs w:val="24"/>
          </w:rPr>
          <w:t>,</w:t>
        </w:r>
      </w:ins>
      <w:r w:rsidRPr="00283FF5">
        <w:rPr>
          <w:sz w:val="24"/>
          <w:szCs w:val="24"/>
        </w:rPr>
        <w:t xml:space="preserve"> is </w:t>
      </w:r>
      <w:del w:id="23" w:author="Steven Travers" w:date="2020-11-30T22:18:00Z">
        <w:r w:rsidRPr="00283FF5" w:rsidDel="00CC0CF8">
          <w:rPr>
            <w:sz w:val="24"/>
            <w:szCs w:val="24"/>
          </w:rPr>
          <w:delText xml:space="preserve">an annual estimate of the accumulation of warm temperatures over the first three months of a year and is intended to quantify the relative warmth of spring for a given year. </w:delText>
        </w:r>
      </w:del>
      <w:del w:id="24" w:author="Steven Travers" w:date="2020-11-30T22:19:00Z">
        <w:r w:rsidRPr="00283FF5" w:rsidDel="00CC0CF8">
          <w:rPr>
            <w:sz w:val="24"/>
            <w:szCs w:val="24"/>
          </w:rPr>
          <w:delText xml:space="preserve">AGDU </w:delText>
        </w:r>
      </w:del>
      <w:r w:rsidRPr="00283FF5">
        <w:rPr>
          <w:sz w:val="24"/>
          <w:szCs w:val="24"/>
        </w:rPr>
        <w:t xml:space="preserve">was calculated as the day of the year on which the sum of the growing units of the year exceeded 300. Growing units </w:t>
      </w:r>
      <w:del w:id="25" w:author="Steven Travers" w:date="2020-11-30T22:20:00Z">
        <w:r w:rsidRPr="00283FF5" w:rsidDel="00CC0CF8">
          <w:rPr>
            <w:sz w:val="24"/>
            <w:szCs w:val="24"/>
          </w:rPr>
          <w:delText xml:space="preserve">were </w:delText>
        </w:r>
      </w:del>
      <w:ins w:id="26" w:author="Steven Travers" w:date="2020-11-30T22:20:00Z">
        <w:r w:rsidR="00CC0CF8">
          <w:rPr>
            <w:sz w:val="24"/>
            <w:szCs w:val="24"/>
          </w:rPr>
          <w:t>are</w:t>
        </w:r>
        <w:r w:rsidR="00CC0CF8" w:rsidRPr="00283FF5">
          <w:rPr>
            <w:sz w:val="24"/>
            <w:szCs w:val="24"/>
          </w:rPr>
          <w:t xml:space="preserve"> </w:t>
        </w:r>
      </w:ins>
      <w:r w:rsidRPr="00283FF5">
        <w:rPr>
          <w:sz w:val="24"/>
          <w:szCs w:val="24"/>
        </w:rPr>
        <w:t>defined as a daily measure of the difference between the average temperature and 35˚ F; units were set to zero if the average temperature was below 35</w:t>
      </w:r>
      <w:ins w:id="27" w:author="Steven Travers" w:date="2020-11-30T22:20:00Z">
        <w:r w:rsidR="00CC0CF8" w:rsidRPr="00CC0CF8">
          <w:rPr>
            <w:sz w:val="24"/>
            <w:szCs w:val="24"/>
          </w:rPr>
          <w:t xml:space="preserve"> </w:t>
        </w:r>
        <w:r w:rsidR="00CC0CF8" w:rsidRPr="00283FF5">
          <w:rPr>
            <w:sz w:val="24"/>
            <w:szCs w:val="24"/>
          </w:rPr>
          <w:t>˚ F</w:t>
        </w:r>
        <w:r w:rsidR="00CC0CF8">
          <w:rPr>
            <w:sz w:val="24"/>
            <w:szCs w:val="24"/>
          </w:rPr>
          <w:t xml:space="preserve"> (citation)</w:t>
        </w:r>
      </w:ins>
      <w:r w:rsidRPr="00283FF5">
        <w:rPr>
          <w:sz w:val="24"/>
          <w:szCs w:val="24"/>
        </w:rPr>
        <w:t xml:space="preserve">. </w:t>
      </w:r>
      <w:ins w:id="28" w:author="Steven Travers" w:date="2020-11-30T22:22:00Z">
        <w:r w:rsidR="00CC0CF8">
          <w:rPr>
            <w:sz w:val="24"/>
            <w:szCs w:val="24"/>
          </w:rPr>
          <w:t xml:space="preserve">We chose 300 units as the cutoff because this number of units is typically accumulated by the end of </w:t>
        </w:r>
      </w:ins>
      <w:ins w:id="29" w:author="Steven Travers" w:date="2020-11-30T22:23:00Z">
        <w:r w:rsidR="00CC0CF8">
          <w:rPr>
            <w:sz w:val="24"/>
            <w:szCs w:val="24"/>
          </w:rPr>
          <w:t xml:space="preserve">March. </w:t>
        </w:r>
      </w:ins>
      <w:r w:rsidRPr="00283FF5">
        <w:rPr>
          <w:sz w:val="24"/>
          <w:szCs w:val="24"/>
        </w:rPr>
        <w:t xml:space="preserve">Thus, in years with warmer spring months the AGDU value will be </w:t>
      </w:r>
      <w:ins w:id="30" w:author="Steven Travers" w:date="2020-11-30T22:21:00Z">
        <w:r w:rsidR="00CC0CF8">
          <w:rPr>
            <w:sz w:val="24"/>
            <w:szCs w:val="24"/>
          </w:rPr>
          <w:t xml:space="preserve">relatively </w:t>
        </w:r>
      </w:ins>
      <w:r w:rsidRPr="00283FF5">
        <w:rPr>
          <w:sz w:val="24"/>
          <w:szCs w:val="24"/>
        </w:rPr>
        <w:t>lower</w:t>
      </w:r>
      <w:ins w:id="31" w:author="Steven Travers" w:date="2020-11-30T22:21:00Z">
        <w:r w:rsidR="00CC0CF8">
          <w:rPr>
            <w:sz w:val="24"/>
            <w:szCs w:val="24"/>
          </w:rPr>
          <w:t xml:space="preserve"> and vice versa</w:t>
        </w:r>
      </w:ins>
      <w:r w:rsidRPr="00283FF5">
        <w:rPr>
          <w:sz w:val="24"/>
          <w:szCs w:val="24"/>
        </w:rPr>
        <w:t xml:space="preserve">. </w:t>
      </w:r>
    </w:p>
    <w:p w14:paraId="461C3835" w14:textId="4C3FAC90" w:rsidR="004F73A2" w:rsidRDefault="004F73A2" w:rsidP="00283FF5">
      <w:pPr>
        <w:spacing w:line="480" w:lineRule="auto"/>
        <w:ind w:firstLine="720"/>
        <w:rPr>
          <w:ins w:id="32" w:author="Steven Travers" w:date="2020-11-30T22:40:00Z"/>
          <w:sz w:val="24"/>
          <w:szCs w:val="24"/>
        </w:rPr>
      </w:pPr>
      <w:r w:rsidRPr="00283FF5">
        <w:rPr>
          <w:sz w:val="24"/>
          <w:szCs w:val="24"/>
        </w:rPr>
        <w:t xml:space="preserve">Three different </w:t>
      </w:r>
      <w:ins w:id="33" w:author="Steven Travers" w:date="2020-11-30T22:24:00Z">
        <w:r w:rsidR="008930DC">
          <w:rPr>
            <w:sz w:val="24"/>
            <w:szCs w:val="24"/>
          </w:rPr>
          <w:t xml:space="preserve">winter </w:t>
        </w:r>
      </w:ins>
      <w:r w:rsidRPr="00283FF5">
        <w:rPr>
          <w:sz w:val="24"/>
          <w:szCs w:val="24"/>
        </w:rPr>
        <w:t xml:space="preserve">precipitation variables were calculated. The winter snowfall amount for a given year (TSNOW) was calculated as the sum of </w:t>
      </w:r>
      <w:ins w:id="34" w:author="Steven Travers" w:date="2020-11-30T22:24:00Z">
        <w:r w:rsidR="008930DC">
          <w:rPr>
            <w:sz w:val="24"/>
            <w:szCs w:val="24"/>
          </w:rPr>
          <w:t xml:space="preserve">daily </w:t>
        </w:r>
      </w:ins>
      <w:r w:rsidRPr="00283FF5">
        <w:rPr>
          <w:sz w:val="24"/>
          <w:szCs w:val="24"/>
        </w:rPr>
        <w:t>snowfall over the first 90 days</w:t>
      </w:r>
      <w:ins w:id="35" w:author="Steven Travers" w:date="2020-11-30T22:24:00Z">
        <w:r w:rsidR="008930DC">
          <w:rPr>
            <w:sz w:val="24"/>
            <w:szCs w:val="24"/>
          </w:rPr>
          <w:t xml:space="preserve"> of a given year</w:t>
        </w:r>
      </w:ins>
      <w:r w:rsidRPr="00283FF5">
        <w:rPr>
          <w:sz w:val="24"/>
          <w:szCs w:val="24"/>
        </w:rPr>
        <w:t xml:space="preserve">. A second variable associated with </w:t>
      </w:r>
      <w:ins w:id="36" w:author="Steven Travers" w:date="2020-11-30T22:25:00Z">
        <w:r w:rsidR="008930DC">
          <w:rPr>
            <w:sz w:val="24"/>
            <w:szCs w:val="24"/>
          </w:rPr>
          <w:t xml:space="preserve">winter </w:t>
        </w:r>
      </w:ins>
      <w:r w:rsidRPr="00283FF5">
        <w:rPr>
          <w:sz w:val="24"/>
          <w:szCs w:val="24"/>
        </w:rPr>
        <w:t xml:space="preserve">snowfall was the Date of Bare Ground (DOBG) or the day of the year when snowpack first reached zero. </w:t>
      </w:r>
      <w:commentRangeStart w:id="37"/>
      <w:r w:rsidRPr="00283FF5">
        <w:rPr>
          <w:sz w:val="24"/>
          <w:szCs w:val="24"/>
        </w:rPr>
        <w:t>A couple records indicated a short period, one to two days, of snowpack late in the season which were excluded for a more realistic representation of first bare ground</w:t>
      </w:r>
      <w:commentRangeEnd w:id="37"/>
      <w:r w:rsidR="008930DC">
        <w:rPr>
          <w:rStyle w:val="CommentReference"/>
        </w:rPr>
        <w:commentReference w:id="37"/>
      </w:r>
      <w:r w:rsidRPr="00283FF5">
        <w:rPr>
          <w:sz w:val="24"/>
          <w:szCs w:val="24"/>
        </w:rPr>
        <w:t xml:space="preserve">. The third </w:t>
      </w:r>
      <w:del w:id="38" w:author="Steven Travers" w:date="2020-11-30T22:28:00Z">
        <w:r w:rsidRPr="00283FF5" w:rsidDel="008930DC">
          <w:rPr>
            <w:sz w:val="24"/>
            <w:szCs w:val="24"/>
          </w:rPr>
          <w:delText xml:space="preserve">correlate </w:delText>
        </w:r>
      </w:del>
      <w:ins w:id="39" w:author="Steven Travers" w:date="2020-11-30T22:28:00Z">
        <w:r w:rsidR="008930DC">
          <w:rPr>
            <w:sz w:val="24"/>
            <w:szCs w:val="24"/>
          </w:rPr>
          <w:t>variable</w:t>
        </w:r>
        <w:r w:rsidR="008930DC" w:rsidRPr="00283FF5">
          <w:rPr>
            <w:sz w:val="24"/>
            <w:szCs w:val="24"/>
          </w:rPr>
          <w:t xml:space="preserve"> </w:t>
        </w:r>
        <w:r w:rsidR="008930DC">
          <w:rPr>
            <w:sz w:val="24"/>
            <w:szCs w:val="24"/>
          </w:rPr>
          <w:t>associated with</w:t>
        </w:r>
      </w:ins>
      <w:del w:id="40" w:author="Steven Travers" w:date="2020-11-30T22:28:00Z">
        <w:r w:rsidRPr="00283FF5" w:rsidDel="008930DC">
          <w:rPr>
            <w:sz w:val="24"/>
            <w:szCs w:val="24"/>
          </w:rPr>
          <w:delText>of</w:delText>
        </w:r>
      </w:del>
      <w:r w:rsidRPr="00283FF5">
        <w:rPr>
          <w:sz w:val="24"/>
          <w:szCs w:val="24"/>
        </w:rPr>
        <w:t xml:space="preserve"> winter snowfall was Snowpack on Day X (SPDX), a variable designed to estimate the </w:t>
      </w:r>
      <w:r w:rsidRPr="00283FF5">
        <w:rPr>
          <w:sz w:val="24"/>
          <w:szCs w:val="24"/>
        </w:rPr>
        <w:lastRenderedPageBreak/>
        <w:t xml:space="preserve">extent of snowpack just prior to the growing season.  To calculate SPDX for each </w:t>
      </w:r>
      <w:ins w:id="41" w:author="Steven Travers" w:date="2020-11-30T22:30:00Z">
        <w:r w:rsidR="008930DC">
          <w:rPr>
            <w:sz w:val="24"/>
            <w:szCs w:val="24"/>
          </w:rPr>
          <w:t>species</w:t>
        </w:r>
      </w:ins>
      <w:del w:id="42" w:author="Steven Travers" w:date="2020-11-30T22:30:00Z">
        <w:r w:rsidRPr="00283FF5" w:rsidDel="008930DC">
          <w:rPr>
            <w:sz w:val="24"/>
            <w:szCs w:val="24"/>
          </w:rPr>
          <w:delText>year</w:delText>
        </w:r>
      </w:del>
      <w:r w:rsidRPr="00283FF5">
        <w:rPr>
          <w:sz w:val="24"/>
          <w:szCs w:val="24"/>
        </w:rPr>
        <w:t xml:space="preserve"> we used </w:t>
      </w:r>
      <w:ins w:id="43" w:author="Steven Travers" w:date="2020-11-30T22:29:00Z">
        <w:r w:rsidR="008930DC">
          <w:rPr>
            <w:sz w:val="24"/>
            <w:szCs w:val="24"/>
          </w:rPr>
          <w:t xml:space="preserve">linear regression and </w:t>
        </w:r>
      </w:ins>
      <w:r w:rsidRPr="00283FF5">
        <w:rPr>
          <w:sz w:val="24"/>
          <w:szCs w:val="24"/>
        </w:rPr>
        <w:t xml:space="preserve">model selection to identify which day in March represented the optimal day for best predicting the first flowering day (FFD) </w:t>
      </w:r>
      <w:ins w:id="44" w:author="Steven Travers" w:date="2020-11-30T22:30:00Z">
        <w:r w:rsidR="008930DC">
          <w:rPr>
            <w:sz w:val="24"/>
            <w:szCs w:val="24"/>
          </w:rPr>
          <w:t xml:space="preserve">for that species from </w:t>
        </w:r>
      </w:ins>
      <w:del w:id="45" w:author="Steven Travers" w:date="2020-11-30T22:30:00Z">
        <w:r w:rsidRPr="00283FF5" w:rsidDel="008930DC">
          <w:rPr>
            <w:sz w:val="24"/>
            <w:szCs w:val="24"/>
          </w:rPr>
          <w:delText>based on</w:delText>
        </w:r>
      </w:del>
      <w:r w:rsidRPr="00283FF5">
        <w:rPr>
          <w:sz w:val="24"/>
          <w:szCs w:val="24"/>
        </w:rPr>
        <w:t xml:space="preserve"> snowpack. The most predictive day was determined separately for each plant species.  </w:t>
      </w:r>
      <w:ins w:id="46" w:author="Steven Travers" w:date="2020-11-30T22:32:00Z">
        <w:r w:rsidR="008930DC">
          <w:rPr>
            <w:sz w:val="24"/>
            <w:szCs w:val="24"/>
          </w:rPr>
          <w:t xml:space="preserve">We ran separate linear regressions where FFD was the dependent variable and snowpack on day X was the independent variable for each day in </w:t>
        </w:r>
      </w:ins>
      <w:ins w:id="47" w:author="Steven Travers" w:date="2020-11-30T22:33:00Z">
        <w:r w:rsidR="008930DC">
          <w:rPr>
            <w:sz w:val="24"/>
            <w:szCs w:val="24"/>
          </w:rPr>
          <w:t>March</w:t>
        </w:r>
        <w:r w:rsidR="001D3160">
          <w:rPr>
            <w:sz w:val="24"/>
            <w:szCs w:val="24"/>
          </w:rPr>
          <w:t xml:space="preserve">.  </w:t>
        </w:r>
      </w:ins>
      <w:ins w:id="48" w:author="Steven Travers" w:date="2020-11-30T22:34:00Z">
        <w:r w:rsidR="001D3160">
          <w:rPr>
            <w:sz w:val="24"/>
            <w:szCs w:val="24"/>
          </w:rPr>
          <w:t>AIC values were determined for each regression and the model associated with the lowest AIC value</w:t>
        </w:r>
      </w:ins>
      <w:ins w:id="49" w:author="Steven Travers" w:date="2020-11-30T22:35:00Z">
        <w:r w:rsidR="001D3160">
          <w:rPr>
            <w:sz w:val="24"/>
            <w:szCs w:val="24"/>
          </w:rPr>
          <w:t xml:space="preserve"> was chosen and used to assign the day in March consistently used for </w:t>
        </w:r>
      </w:ins>
      <w:ins w:id="50" w:author="Steven Travers" w:date="2020-11-30T22:36:00Z">
        <w:r w:rsidR="001D3160">
          <w:rPr>
            <w:sz w:val="24"/>
            <w:szCs w:val="24"/>
          </w:rPr>
          <w:t xml:space="preserve">SPDX in that species.  </w:t>
        </w:r>
      </w:ins>
      <w:del w:id="51" w:author="Steven Travers" w:date="2020-11-30T22:36:00Z">
        <w:r w:rsidRPr="00283FF5" w:rsidDel="001D3160">
          <w:rPr>
            <w:sz w:val="24"/>
            <w:szCs w:val="24"/>
          </w:rPr>
          <w:delText>Once the most predictive day in March was determined for a given species by running individual linear regressions and choosing the model with the lowest AIC, snowpack on that day each year was assigned as the SPDX value.</w:delText>
        </w:r>
      </w:del>
      <w:r w:rsidRPr="00283FF5">
        <w:rPr>
          <w:sz w:val="24"/>
          <w:szCs w:val="24"/>
        </w:rPr>
        <w:t xml:space="preserve"> </w:t>
      </w:r>
      <w:ins w:id="52" w:author="Steven Travers" w:date="2020-11-30T22:37:00Z">
        <w:r w:rsidR="001D3160">
          <w:rPr>
            <w:sz w:val="24"/>
            <w:szCs w:val="24"/>
          </w:rPr>
          <w:t xml:space="preserve">Thus </w:t>
        </w:r>
      </w:ins>
      <w:del w:id="53" w:author="Steven Travers" w:date="2020-11-30T22:37:00Z">
        <w:r w:rsidRPr="00283FF5" w:rsidDel="001D3160">
          <w:rPr>
            <w:sz w:val="24"/>
            <w:szCs w:val="24"/>
          </w:rPr>
          <w:delText>L</w:delText>
        </w:r>
      </w:del>
      <w:del w:id="54" w:author="Steven Travers" w:date="2020-11-30T22:38:00Z">
        <w:r w:rsidRPr="00283FF5" w:rsidDel="001D3160">
          <w:rPr>
            <w:sz w:val="24"/>
            <w:szCs w:val="24"/>
          </w:rPr>
          <w:delText>arger</w:delText>
        </w:r>
      </w:del>
      <w:r w:rsidRPr="00283FF5">
        <w:rPr>
          <w:sz w:val="24"/>
          <w:szCs w:val="24"/>
        </w:rPr>
        <w:t xml:space="preserve"> SPDX values </w:t>
      </w:r>
      <w:ins w:id="55" w:author="Steven Travers" w:date="2020-11-30T22:38:00Z">
        <w:r w:rsidR="001D3160">
          <w:rPr>
            <w:sz w:val="24"/>
            <w:szCs w:val="24"/>
          </w:rPr>
          <w:t>increase with increase and decrease with</w:t>
        </w:r>
      </w:ins>
      <w:ins w:id="56" w:author="Steven Travers" w:date="2020-11-30T22:39:00Z">
        <w:r w:rsidR="001D3160">
          <w:rPr>
            <w:sz w:val="24"/>
            <w:szCs w:val="24"/>
          </w:rPr>
          <w:t xml:space="preserve"> increasing and decreasing</w:t>
        </w:r>
      </w:ins>
      <w:ins w:id="57" w:author="Steven Travers" w:date="2020-11-30T22:38:00Z">
        <w:r w:rsidR="001D3160">
          <w:rPr>
            <w:sz w:val="24"/>
            <w:szCs w:val="24"/>
          </w:rPr>
          <w:t xml:space="preserve"> snowpack </w:t>
        </w:r>
      </w:ins>
      <w:del w:id="58" w:author="Steven Travers" w:date="2020-11-30T22:39:00Z">
        <w:r w:rsidRPr="00283FF5" w:rsidDel="001D3160">
          <w:rPr>
            <w:sz w:val="24"/>
            <w:szCs w:val="24"/>
          </w:rPr>
          <w:delText xml:space="preserve">indicate greater snowpack </w:delText>
        </w:r>
      </w:del>
      <w:r w:rsidRPr="00283FF5">
        <w:rPr>
          <w:sz w:val="24"/>
          <w:szCs w:val="24"/>
        </w:rPr>
        <w:t xml:space="preserve">on </w:t>
      </w:r>
      <w:ins w:id="59" w:author="Steven Travers" w:date="2020-11-30T22:37:00Z">
        <w:r w:rsidR="001D3160">
          <w:rPr>
            <w:sz w:val="24"/>
            <w:szCs w:val="24"/>
          </w:rPr>
          <w:t>the</w:t>
        </w:r>
      </w:ins>
      <w:del w:id="60" w:author="Steven Travers" w:date="2020-11-30T22:37:00Z">
        <w:r w:rsidRPr="00283FF5" w:rsidDel="001D3160">
          <w:rPr>
            <w:sz w:val="24"/>
            <w:szCs w:val="24"/>
          </w:rPr>
          <w:delText>a</w:delText>
        </w:r>
      </w:del>
      <w:r w:rsidRPr="00283FF5">
        <w:rPr>
          <w:sz w:val="24"/>
          <w:szCs w:val="24"/>
        </w:rPr>
        <w:t xml:space="preserve"> selected day </w:t>
      </w:r>
      <w:ins w:id="61" w:author="Steven Travers" w:date="2020-11-30T22:40:00Z">
        <w:r w:rsidR="001D3160">
          <w:rPr>
            <w:sz w:val="24"/>
            <w:szCs w:val="24"/>
          </w:rPr>
          <w:t>of</w:t>
        </w:r>
      </w:ins>
      <w:del w:id="62" w:author="Steven Travers" w:date="2020-11-30T22:40:00Z">
        <w:r w:rsidRPr="00283FF5" w:rsidDel="001D3160">
          <w:rPr>
            <w:sz w:val="24"/>
            <w:szCs w:val="24"/>
          </w:rPr>
          <w:delText>in</w:delText>
        </w:r>
      </w:del>
      <w:r w:rsidRPr="00283FF5">
        <w:rPr>
          <w:sz w:val="24"/>
          <w:szCs w:val="24"/>
        </w:rPr>
        <w:t xml:space="preserve"> March</w:t>
      </w:r>
      <w:del w:id="63" w:author="Steven Travers" w:date="2020-11-30T22:38:00Z">
        <w:r w:rsidRPr="00283FF5" w:rsidDel="001D3160">
          <w:rPr>
            <w:sz w:val="24"/>
            <w:szCs w:val="24"/>
          </w:rPr>
          <w:delText xml:space="preserve"> per species</w:delText>
        </w:r>
      </w:del>
      <w:r w:rsidRPr="00283FF5">
        <w:rPr>
          <w:sz w:val="24"/>
          <w:szCs w:val="24"/>
        </w:rPr>
        <w:t>.</w:t>
      </w:r>
      <w:ins w:id="64" w:author="Steven Travers" w:date="2020-11-30T22:40:00Z">
        <w:r w:rsidR="001D3160">
          <w:rPr>
            <w:sz w:val="24"/>
            <w:szCs w:val="24"/>
          </w:rPr>
          <w:t xml:space="preserve">  Each of the four climate variables were not independent of each other.</w:t>
        </w:r>
      </w:ins>
    </w:p>
    <w:p w14:paraId="313206B4" w14:textId="77777777" w:rsidR="001D3160" w:rsidRPr="00283FF5" w:rsidRDefault="001D3160" w:rsidP="00283FF5">
      <w:pPr>
        <w:spacing w:line="480" w:lineRule="auto"/>
        <w:ind w:firstLine="720"/>
        <w:rPr>
          <w:sz w:val="24"/>
          <w:szCs w:val="24"/>
        </w:rPr>
      </w:pPr>
    </w:p>
    <w:p w14:paraId="23579A37" w14:textId="79D7AAD3" w:rsidR="004F73A2" w:rsidRPr="00283FF5" w:rsidRDefault="004F73A2" w:rsidP="00283FF5">
      <w:pPr>
        <w:pStyle w:val="Heading2"/>
        <w:spacing w:line="480" w:lineRule="auto"/>
        <w:rPr>
          <w:szCs w:val="24"/>
        </w:rPr>
      </w:pPr>
      <w:r w:rsidRPr="00283FF5">
        <w:rPr>
          <w:szCs w:val="24"/>
        </w:rPr>
        <w:t>Model development</w:t>
      </w:r>
    </w:p>
    <w:p w14:paraId="1F5D8B79" w14:textId="5307B432" w:rsidR="004F73A2" w:rsidRPr="00283FF5" w:rsidRDefault="001D3160" w:rsidP="00283FF5">
      <w:pPr>
        <w:spacing w:after="0" w:line="480" w:lineRule="auto"/>
        <w:ind w:firstLine="720"/>
        <w:rPr>
          <w:sz w:val="24"/>
          <w:szCs w:val="24"/>
        </w:rPr>
      </w:pPr>
      <w:ins w:id="65" w:author="Steven Travers" w:date="2020-11-30T22:40:00Z">
        <w:r>
          <w:rPr>
            <w:sz w:val="24"/>
            <w:szCs w:val="24"/>
          </w:rPr>
          <w:t>Our goal was to</w:t>
        </w:r>
      </w:ins>
      <w:ins w:id="66" w:author="Steven Travers" w:date="2020-11-30T22:41:00Z">
        <w:r>
          <w:rPr>
            <w:sz w:val="24"/>
            <w:szCs w:val="24"/>
          </w:rPr>
          <w:t xml:space="preserve"> use Structural Equation Modelling (citation) to simultaneously assess the relationships between each of the four climate variables and </w:t>
        </w:r>
      </w:ins>
      <w:ins w:id="67" w:author="Steven Travers" w:date="2020-11-30T22:42:00Z">
        <w:r>
          <w:rPr>
            <w:sz w:val="24"/>
            <w:szCs w:val="24"/>
          </w:rPr>
          <w:t>the first flowering day (FFD) of the focal plants species, given the covarying nature of the climate variables.</w:t>
        </w:r>
      </w:ins>
      <w:ins w:id="68" w:author="Steven Travers" w:date="2020-11-30T22:40:00Z">
        <w:r>
          <w:rPr>
            <w:sz w:val="24"/>
            <w:szCs w:val="24"/>
          </w:rPr>
          <w:t xml:space="preserve"> </w:t>
        </w:r>
      </w:ins>
      <w:r w:rsidR="004F73A2" w:rsidRPr="00283FF5">
        <w:rPr>
          <w:sz w:val="24"/>
          <w:szCs w:val="24"/>
        </w:rPr>
        <w:t xml:space="preserve">We used </w:t>
      </w:r>
      <w:commentRangeStart w:id="69"/>
      <w:r w:rsidR="004F73A2" w:rsidRPr="00283FF5">
        <w:rPr>
          <w:sz w:val="24"/>
          <w:szCs w:val="24"/>
        </w:rPr>
        <w:t xml:space="preserve">the </w:t>
      </w:r>
      <w:r w:rsidR="004F73A2" w:rsidRPr="00283FF5">
        <w:rPr>
          <w:i/>
          <w:iCs/>
          <w:sz w:val="24"/>
          <w:szCs w:val="24"/>
        </w:rPr>
        <w:t>lavaan</w:t>
      </w:r>
      <w:r w:rsidR="004F73A2" w:rsidRPr="00283FF5">
        <w:rPr>
          <w:sz w:val="24"/>
          <w:szCs w:val="24"/>
        </w:rPr>
        <w:t xml:space="preserve"> package </w:t>
      </w:r>
      <w:commentRangeEnd w:id="69"/>
      <w:r w:rsidR="00895FF2" w:rsidRPr="00283FF5">
        <w:rPr>
          <w:rStyle w:val="CommentReference"/>
          <w:sz w:val="24"/>
          <w:szCs w:val="24"/>
        </w:rPr>
        <w:commentReference w:id="69"/>
      </w:r>
      <w:r w:rsidR="004F73A2" w:rsidRPr="00283FF5">
        <w:rPr>
          <w:sz w:val="24"/>
          <w:szCs w:val="24"/>
        </w:rPr>
        <w:t xml:space="preserve">in R </w:t>
      </w:r>
      <w:ins w:id="70" w:author="Steven Travers" w:date="2020-11-30T22:43:00Z">
        <w:r w:rsidR="002B392A">
          <w:rPr>
            <w:sz w:val="24"/>
            <w:szCs w:val="24"/>
          </w:rPr>
          <w:t>to incorporate</w:t>
        </w:r>
      </w:ins>
      <w:del w:id="71" w:author="Steven Travers" w:date="2020-11-30T22:43:00Z">
        <w:r w:rsidR="004F73A2" w:rsidRPr="00283FF5" w:rsidDel="002B392A">
          <w:rPr>
            <w:sz w:val="24"/>
            <w:szCs w:val="24"/>
          </w:rPr>
          <w:delText>for</w:delText>
        </w:r>
      </w:del>
      <w:r w:rsidR="004F73A2" w:rsidRPr="00283FF5">
        <w:rPr>
          <w:sz w:val="24"/>
          <w:szCs w:val="24"/>
        </w:rPr>
        <w:t xml:space="preserve"> path analysis </w:t>
      </w:r>
      <w:ins w:id="72" w:author="Steven Travers" w:date="2020-11-30T22:44:00Z">
        <w:r w:rsidR="002B392A">
          <w:rPr>
            <w:sz w:val="24"/>
            <w:szCs w:val="24"/>
          </w:rPr>
          <w:t>and examine</w:t>
        </w:r>
      </w:ins>
      <w:del w:id="73" w:author="Steven Travers" w:date="2020-11-30T22:44:00Z">
        <w:r w:rsidR="004F73A2" w:rsidRPr="00283FF5" w:rsidDel="002B392A">
          <w:rPr>
            <w:sz w:val="24"/>
            <w:szCs w:val="24"/>
          </w:rPr>
          <w:delText>of</w:delText>
        </w:r>
      </w:del>
      <w:r w:rsidR="004F73A2" w:rsidRPr="00283FF5">
        <w:rPr>
          <w:sz w:val="24"/>
          <w:szCs w:val="24"/>
        </w:rPr>
        <w:t xml:space="preserve"> the relationships </w:t>
      </w:r>
      <w:ins w:id="74" w:author="Steven Travers" w:date="2020-11-30T22:45:00Z">
        <w:r w:rsidR="002B392A">
          <w:rPr>
            <w:sz w:val="24"/>
            <w:szCs w:val="24"/>
          </w:rPr>
          <w:t>among</w:t>
        </w:r>
      </w:ins>
      <w:del w:id="75" w:author="Steven Travers" w:date="2020-11-30T22:45:00Z">
        <w:r w:rsidR="004F73A2" w:rsidRPr="00283FF5" w:rsidDel="002B392A">
          <w:rPr>
            <w:sz w:val="24"/>
            <w:szCs w:val="24"/>
          </w:rPr>
          <w:delText>between</w:delText>
        </w:r>
      </w:del>
      <w:r w:rsidR="004F73A2" w:rsidRPr="00283FF5">
        <w:rPr>
          <w:sz w:val="24"/>
          <w:szCs w:val="24"/>
        </w:rPr>
        <w:t xml:space="preserve"> the </w:t>
      </w:r>
      <w:ins w:id="76" w:author="Steven Travers" w:date="2020-11-30T22:45:00Z">
        <w:r w:rsidR="002B392A">
          <w:rPr>
            <w:sz w:val="24"/>
            <w:szCs w:val="24"/>
          </w:rPr>
          <w:t xml:space="preserve">climate </w:t>
        </w:r>
      </w:ins>
      <w:r w:rsidR="004F73A2" w:rsidRPr="00283FF5">
        <w:rPr>
          <w:sz w:val="24"/>
          <w:szCs w:val="24"/>
        </w:rPr>
        <w:t xml:space="preserve">variables </w:t>
      </w:r>
      <w:ins w:id="77" w:author="Steven Travers" w:date="2020-11-30T22:45:00Z">
        <w:r w:rsidR="002B392A">
          <w:rPr>
            <w:sz w:val="24"/>
            <w:szCs w:val="24"/>
          </w:rPr>
          <w:t>and the dependence of FFD on each of the climate variables individually</w:t>
        </w:r>
      </w:ins>
      <w:del w:id="78" w:author="Steven Travers" w:date="2020-11-30T22:45:00Z">
        <w:r w:rsidR="004F73A2" w:rsidRPr="00283FF5" w:rsidDel="002B392A">
          <w:rPr>
            <w:sz w:val="24"/>
            <w:szCs w:val="24"/>
          </w:rPr>
          <w:delText>previously mentioned</w:delText>
        </w:r>
      </w:del>
      <w:r w:rsidR="004F73A2" w:rsidRPr="00283FF5">
        <w:rPr>
          <w:sz w:val="24"/>
          <w:szCs w:val="24"/>
        </w:rPr>
        <w:t>. In our initial</w:t>
      </w:r>
      <w:ins w:id="79" w:author="Steven Travers" w:date="2020-11-30T22:46:00Z">
        <w:r w:rsidR="002B392A">
          <w:rPr>
            <w:sz w:val="24"/>
            <w:szCs w:val="24"/>
          </w:rPr>
          <w:t>,</w:t>
        </w:r>
      </w:ins>
      <w:del w:id="80" w:author="Steven Travers" w:date="2020-11-30T22:46:00Z">
        <w:r w:rsidR="004F73A2" w:rsidRPr="00283FF5" w:rsidDel="002B392A">
          <w:rPr>
            <w:sz w:val="24"/>
            <w:szCs w:val="24"/>
          </w:rPr>
          <w:delText xml:space="preserve"> </w:delText>
        </w:r>
      </w:del>
      <w:ins w:id="81" w:author="Steven Travers" w:date="2020-11-30T22:46:00Z">
        <w:r w:rsidR="002B392A">
          <w:rPr>
            <w:sz w:val="24"/>
            <w:szCs w:val="24"/>
          </w:rPr>
          <w:t xml:space="preserve">full </w:t>
        </w:r>
      </w:ins>
      <w:r w:rsidR="004F73A2" w:rsidRPr="00283FF5">
        <w:rPr>
          <w:sz w:val="24"/>
          <w:szCs w:val="24"/>
        </w:rPr>
        <w:t xml:space="preserve">model, </w:t>
      </w:r>
      <w:ins w:id="82" w:author="Steven Travers" w:date="2020-11-30T22:46:00Z">
        <w:r w:rsidR="002B392A">
          <w:rPr>
            <w:sz w:val="24"/>
            <w:szCs w:val="24"/>
          </w:rPr>
          <w:t xml:space="preserve">we included </w:t>
        </w:r>
      </w:ins>
      <w:del w:id="83" w:author="Steven Travers" w:date="2020-11-30T22:47:00Z">
        <w:r w:rsidR="004F73A2" w:rsidRPr="00283FF5" w:rsidDel="002B392A">
          <w:rPr>
            <w:sz w:val="24"/>
            <w:szCs w:val="24"/>
          </w:rPr>
          <w:delText>the exogenous variables were</w:delText>
        </w:r>
      </w:del>
      <w:r w:rsidR="004F73A2" w:rsidRPr="00283FF5">
        <w:rPr>
          <w:sz w:val="24"/>
          <w:szCs w:val="24"/>
        </w:rPr>
        <w:t xml:space="preserve"> AGDU and TSNOW </w:t>
      </w:r>
      <w:ins w:id="84" w:author="Steven Travers" w:date="2020-11-30T22:47:00Z">
        <w:r w:rsidR="002B392A">
          <w:rPr>
            <w:sz w:val="24"/>
            <w:szCs w:val="24"/>
          </w:rPr>
          <w:t xml:space="preserve">as exogenous variables and </w:t>
        </w:r>
      </w:ins>
      <w:del w:id="85" w:author="Steven Travers" w:date="2020-11-30T22:47:00Z">
        <w:r w:rsidR="004F73A2" w:rsidRPr="00283FF5" w:rsidDel="002B392A">
          <w:rPr>
            <w:sz w:val="24"/>
            <w:szCs w:val="24"/>
          </w:rPr>
          <w:delText>(Fig.1). The endogenous variables were</w:delText>
        </w:r>
      </w:del>
      <w:r w:rsidR="004F73A2" w:rsidRPr="00283FF5">
        <w:rPr>
          <w:sz w:val="24"/>
          <w:szCs w:val="24"/>
        </w:rPr>
        <w:t xml:space="preserve"> DOBG, SPDX, and FFD</w:t>
      </w:r>
      <w:ins w:id="86" w:author="Steven Travers" w:date="2020-11-30T22:47:00Z">
        <w:r w:rsidR="002B392A">
          <w:rPr>
            <w:sz w:val="24"/>
            <w:szCs w:val="24"/>
          </w:rPr>
          <w:t xml:space="preserve"> as endogenous variables</w:t>
        </w:r>
      </w:ins>
      <w:ins w:id="87" w:author="Steven Travers" w:date="2020-11-30T22:48:00Z">
        <w:r w:rsidR="002B392A">
          <w:rPr>
            <w:sz w:val="24"/>
            <w:szCs w:val="24"/>
          </w:rPr>
          <w:t xml:space="preserve"> (Fig. 1)</w:t>
        </w:r>
      </w:ins>
      <w:r w:rsidR="004F73A2" w:rsidRPr="00283FF5">
        <w:rPr>
          <w:sz w:val="24"/>
          <w:szCs w:val="24"/>
        </w:rPr>
        <w:t>.</w:t>
      </w:r>
      <w:ins w:id="88" w:author="Steven Travers" w:date="2020-11-30T22:48:00Z">
        <w:r w:rsidR="002B392A">
          <w:rPr>
            <w:sz w:val="24"/>
            <w:szCs w:val="24"/>
          </w:rPr>
          <w:t xml:space="preserve"> The assumption was that FFD could </w:t>
        </w:r>
        <w:r w:rsidR="002B392A">
          <w:rPr>
            <w:sz w:val="24"/>
            <w:szCs w:val="24"/>
          </w:rPr>
          <w:lastRenderedPageBreak/>
          <w:t xml:space="preserve">have direct and indirect effects from both temperature </w:t>
        </w:r>
      </w:ins>
      <w:ins w:id="89" w:author="Steven Travers" w:date="2020-11-30T22:49:00Z">
        <w:r w:rsidR="002B392A">
          <w:rPr>
            <w:sz w:val="24"/>
            <w:szCs w:val="24"/>
          </w:rPr>
          <w:t xml:space="preserve">(AGDU) and winter snowfall (TSNOW) through their indirect effects on snowpack in March (SPDX) and the date at which the snow melted </w:t>
        </w:r>
      </w:ins>
      <w:ins w:id="90" w:author="Steven Travers" w:date="2020-11-30T22:50:00Z">
        <w:r w:rsidR="002B392A">
          <w:rPr>
            <w:sz w:val="24"/>
            <w:szCs w:val="24"/>
          </w:rPr>
          <w:t>(DOBG).</w:t>
        </w:r>
      </w:ins>
      <w:r w:rsidR="004F73A2" w:rsidRPr="00283FF5">
        <w:rPr>
          <w:sz w:val="24"/>
          <w:szCs w:val="24"/>
        </w:rPr>
        <w:t xml:space="preserve"> The model included regressions for each endogenous variable, variances within all variables, and residual covariances between the exogenous variables</w:t>
      </w:r>
      <w:ins w:id="91" w:author="Steven Travers" w:date="2020-11-30T22:51:00Z">
        <w:r w:rsidR="00A24BE4">
          <w:rPr>
            <w:sz w:val="24"/>
            <w:szCs w:val="24"/>
          </w:rPr>
          <w:t xml:space="preserve"> (citations)</w:t>
        </w:r>
      </w:ins>
      <w:r w:rsidR="004F73A2" w:rsidRPr="00283FF5">
        <w:rPr>
          <w:sz w:val="24"/>
          <w:szCs w:val="24"/>
        </w:rPr>
        <w:t xml:space="preserve">. We considered both direct and indirect regressions. To </w:t>
      </w:r>
      <w:ins w:id="92" w:author="Steven Travers" w:date="2020-11-30T22:52:00Z">
        <w:r w:rsidR="00A24BE4">
          <w:rPr>
            <w:sz w:val="24"/>
            <w:szCs w:val="24"/>
          </w:rPr>
          <w:t>best compensate for</w:t>
        </w:r>
      </w:ins>
      <w:del w:id="93" w:author="Steven Travers" w:date="2020-11-30T22:52:00Z">
        <w:r w:rsidR="004F73A2" w:rsidRPr="00283FF5" w:rsidDel="00A24BE4">
          <w:rPr>
            <w:sz w:val="24"/>
            <w:szCs w:val="24"/>
          </w:rPr>
          <w:delText>account</w:delText>
        </w:r>
      </w:del>
      <w:del w:id="94" w:author="Steven Travers" w:date="2020-11-30T22:51:00Z">
        <w:r w:rsidR="004F73A2" w:rsidRPr="00283FF5" w:rsidDel="00A24BE4">
          <w:rPr>
            <w:sz w:val="24"/>
            <w:szCs w:val="24"/>
          </w:rPr>
          <w:delText xml:space="preserve"> for</w:delText>
        </w:r>
      </w:del>
      <w:r w:rsidR="004F73A2" w:rsidRPr="00283FF5">
        <w:rPr>
          <w:sz w:val="24"/>
          <w:szCs w:val="24"/>
        </w:rPr>
        <w:t xml:space="preserve"> missing data points </w:t>
      </w:r>
      <w:ins w:id="95" w:author="Steven Travers" w:date="2020-11-30T22:52:00Z">
        <w:r w:rsidR="00A24BE4">
          <w:rPr>
            <w:sz w:val="24"/>
            <w:szCs w:val="24"/>
          </w:rPr>
          <w:t>over the course of the 29 years analyzed</w:t>
        </w:r>
      </w:ins>
      <w:del w:id="96" w:author="Steven Travers" w:date="2020-11-30T22:52:00Z">
        <w:r w:rsidR="004F73A2" w:rsidRPr="00283FF5" w:rsidDel="00A24BE4">
          <w:rPr>
            <w:sz w:val="24"/>
            <w:szCs w:val="24"/>
          </w:rPr>
          <w:delText>in the multiple regression model</w:delText>
        </w:r>
      </w:del>
      <w:r w:rsidR="004F73A2" w:rsidRPr="00283FF5">
        <w:rPr>
          <w:sz w:val="24"/>
          <w:szCs w:val="24"/>
        </w:rPr>
        <w:t xml:space="preserve">, we applied full information maximum </w:t>
      </w:r>
      <w:commentRangeStart w:id="97"/>
      <w:r w:rsidR="004F73A2" w:rsidRPr="00283FF5">
        <w:rPr>
          <w:sz w:val="24"/>
          <w:szCs w:val="24"/>
        </w:rPr>
        <w:t xml:space="preserve">likelihood (FIML) </w:t>
      </w:r>
      <w:commentRangeEnd w:id="97"/>
      <w:r w:rsidR="00895FF2" w:rsidRPr="00283FF5">
        <w:rPr>
          <w:rStyle w:val="CommentReference"/>
          <w:sz w:val="24"/>
          <w:szCs w:val="24"/>
        </w:rPr>
        <w:commentReference w:id="97"/>
      </w:r>
      <w:r w:rsidR="004F73A2" w:rsidRPr="00283FF5">
        <w:rPr>
          <w:sz w:val="24"/>
          <w:szCs w:val="24"/>
        </w:rPr>
        <w:t>estimation</w:t>
      </w:r>
      <w:ins w:id="98" w:author="Steven Travers" w:date="2020-11-30T22:54:00Z">
        <w:r w:rsidR="00B22176">
          <w:rPr>
            <w:sz w:val="24"/>
            <w:szCs w:val="24"/>
          </w:rPr>
          <w:t xml:space="preserve"> to determine path coefficients and model statistics</w:t>
        </w:r>
      </w:ins>
      <w:r w:rsidR="004F73A2" w:rsidRPr="00283FF5">
        <w:rPr>
          <w:sz w:val="24"/>
          <w:szCs w:val="24"/>
        </w:rPr>
        <w:t xml:space="preserve">.  We used regression estimates for indirect and direct effects to interpret the relationships between latent variables in each of the species. </w:t>
      </w:r>
    </w:p>
    <w:p w14:paraId="71AAC504" w14:textId="77777777" w:rsidR="005F1ACF" w:rsidRDefault="00B22176" w:rsidP="00283FF5">
      <w:pPr>
        <w:spacing w:line="480" w:lineRule="auto"/>
        <w:ind w:firstLine="720"/>
        <w:rPr>
          <w:ins w:id="99" w:author="Steven Travers" w:date="2020-12-01T20:41:00Z"/>
          <w:sz w:val="24"/>
          <w:szCs w:val="24"/>
        </w:rPr>
      </w:pPr>
      <w:ins w:id="100" w:author="Steven Travers" w:date="2020-11-30T22:55:00Z">
        <w:r>
          <w:rPr>
            <w:sz w:val="24"/>
            <w:szCs w:val="24"/>
          </w:rPr>
          <w:t xml:space="preserve">In order to identify the best overall </w:t>
        </w:r>
      </w:ins>
      <w:ins w:id="101" w:author="Steven Travers" w:date="2020-11-30T22:57:00Z">
        <w:r>
          <w:rPr>
            <w:sz w:val="24"/>
            <w:szCs w:val="24"/>
          </w:rPr>
          <w:t>structural equation</w:t>
        </w:r>
      </w:ins>
      <w:ins w:id="102" w:author="Steven Travers" w:date="2020-11-30T22:55:00Z">
        <w:r>
          <w:rPr>
            <w:sz w:val="24"/>
            <w:szCs w:val="24"/>
          </w:rPr>
          <w:t xml:space="preserve"> model for analyzing relationships among climate and flowering variables we used a model selection approach and compared the fit of the full model </w:t>
        </w:r>
      </w:ins>
      <w:ins w:id="103" w:author="Steven Travers" w:date="2020-11-30T22:56:00Z">
        <w:r>
          <w:rPr>
            <w:sz w:val="24"/>
            <w:szCs w:val="24"/>
          </w:rPr>
          <w:t xml:space="preserve">(above) to </w:t>
        </w:r>
      </w:ins>
      <w:ins w:id="104" w:author="Steven Travers" w:date="2020-11-30T22:57:00Z">
        <w:r>
          <w:rPr>
            <w:sz w:val="24"/>
            <w:szCs w:val="24"/>
          </w:rPr>
          <w:t>three</w:t>
        </w:r>
      </w:ins>
      <w:ins w:id="105" w:author="Steven Travers" w:date="2020-11-30T22:56:00Z">
        <w:r>
          <w:rPr>
            <w:sz w:val="24"/>
            <w:szCs w:val="24"/>
          </w:rPr>
          <w:t xml:space="preserve"> other reduced models that omitted either </w:t>
        </w:r>
      </w:ins>
      <w:ins w:id="106" w:author="Steven Travers" w:date="2020-11-30T22:57:00Z">
        <w:r w:rsidRPr="00283FF5">
          <w:rPr>
            <w:sz w:val="24"/>
            <w:szCs w:val="24"/>
          </w:rPr>
          <w:t>DOBG, SPDX, and AGDU</w:t>
        </w:r>
      </w:ins>
      <w:ins w:id="107" w:author="Steven Travers" w:date="2020-12-01T20:40:00Z">
        <w:r w:rsidR="005F1ACF">
          <w:rPr>
            <w:sz w:val="24"/>
            <w:szCs w:val="24"/>
          </w:rPr>
          <w:t xml:space="preserve">.  </w:t>
        </w:r>
      </w:ins>
      <w:del w:id="108" w:author="Steven Travers" w:date="2020-12-01T20:40:00Z">
        <w:r w:rsidR="00895FF2" w:rsidRPr="00283FF5" w:rsidDel="005F1ACF">
          <w:rPr>
            <w:sz w:val="24"/>
            <w:szCs w:val="24"/>
          </w:rPr>
          <w:delText xml:space="preserve">Since regressions between some variables were weak and not significant for many species, we examined other potential reduced models by eliminating one variable at a time. The reduced models excluded DOBG, SPDX, and AGDU consecutively. </w:delText>
        </w:r>
      </w:del>
      <w:ins w:id="109" w:author="Steven Travers" w:date="2020-12-01T20:40:00Z">
        <w:r w:rsidR="005F1ACF">
          <w:rPr>
            <w:sz w:val="24"/>
            <w:szCs w:val="24"/>
          </w:rPr>
          <w:t xml:space="preserve">After using the lavaan program to conduct path analyses of the three reduced models, </w:t>
        </w:r>
      </w:ins>
      <w:del w:id="110" w:author="Steven Travers" w:date="2020-12-01T20:40:00Z">
        <w:r w:rsidR="00895FF2" w:rsidRPr="00283FF5" w:rsidDel="005F1ACF">
          <w:rPr>
            <w:sz w:val="24"/>
            <w:szCs w:val="24"/>
          </w:rPr>
          <w:delText>W</w:delText>
        </w:r>
      </w:del>
      <w:ins w:id="111" w:author="Steven Travers" w:date="2020-12-01T20:41:00Z">
        <w:r w:rsidR="005F1ACF">
          <w:rPr>
            <w:sz w:val="24"/>
            <w:szCs w:val="24"/>
          </w:rPr>
          <w:t>w</w:t>
        </w:r>
      </w:ins>
      <w:r w:rsidR="00895FF2" w:rsidRPr="00283FF5">
        <w:rPr>
          <w:sz w:val="24"/>
          <w:szCs w:val="24"/>
        </w:rPr>
        <w:t>e used Akaike Information Criterion (AIC) to select the model</w:t>
      </w:r>
      <w:ins w:id="112" w:author="Steven Travers" w:date="2020-12-01T20:41:00Z">
        <w:r w:rsidR="005F1ACF">
          <w:rPr>
            <w:sz w:val="24"/>
            <w:szCs w:val="24"/>
          </w:rPr>
          <w:t xml:space="preserve"> of the four</w:t>
        </w:r>
      </w:ins>
      <w:r w:rsidR="00895FF2" w:rsidRPr="00283FF5">
        <w:rPr>
          <w:sz w:val="24"/>
          <w:szCs w:val="24"/>
        </w:rPr>
        <w:t xml:space="preserve"> that best represented the data</w:t>
      </w:r>
      <w:ins w:id="113" w:author="Steven Travers" w:date="2020-12-01T20:41:00Z">
        <w:r w:rsidR="005F1ACF">
          <w:rPr>
            <w:sz w:val="24"/>
            <w:szCs w:val="24"/>
          </w:rPr>
          <w:t xml:space="preserve"> based on the lowest AIC value. </w:t>
        </w:r>
      </w:ins>
    </w:p>
    <w:p w14:paraId="4AE8931E" w14:textId="2EBF16C3" w:rsidR="004F73A2" w:rsidRPr="00283FF5" w:rsidDel="00CD2B46" w:rsidRDefault="00895FF2" w:rsidP="00283FF5">
      <w:pPr>
        <w:spacing w:line="480" w:lineRule="auto"/>
        <w:ind w:firstLine="720"/>
        <w:rPr>
          <w:del w:id="114" w:author="Steven Travers" w:date="2020-12-02T22:54:00Z"/>
          <w:sz w:val="24"/>
          <w:szCs w:val="24"/>
        </w:rPr>
      </w:pPr>
      <w:del w:id="115" w:author="Steven Travers" w:date="2020-12-01T20:41:00Z">
        <w:r w:rsidRPr="00283FF5" w:rsidDel="005F1ACF">
          <w:rPr>
            <w:sz w:val="24"/>
            <w:szCs w:val="24"/>
          </w:rPr>
          <w:delText>.</w:delText>
        </w:r>
      </w:del>
    </w:p>
    <w:p w14:paraId="01B086B2" w14:textId="7370B57E" w:rsidR="004F73A2" w:rsidRPr="00283FF5" w:rsidRDefault="004F73A2" w:rsidP="00283FF5">
      <w:pPr>
        <w:pStyle w:val="Heading1"/>
        <w:spacing w:line="480" w:lineRule="auto"/>
        <w:rPr>
          <w:szCs w:val="24"/>
        </w:rPr>
      </w:pPr>
      <w:r w:rsidRPr="00283FF5">
        <w:rPr>
          <w:szCs w:val="24"/>
        </w:rPr>
        <w:t>Results</w:t>
      </w:r>
    </w:p>
    <w:p w14:paraId="45EFA84C" w14:textId="5BDB74C4" w:rsidR="00895FF2" w:rsidRPr="00283FF5" w:rsidRDefault="00895FF2" w:rsidP="00283FF5">
      <w:pPr>
        <w:pStyle w:val="Heading2"/>
        <w:spacing w:line="480" w:lineRule="auto"/>
        <w:rPr>
          <w:szCs w:val="24"/>
        </w:rPr>
      </w:pPr>
      <w:r w:rsidRPr="00283FF5">
        <w:rPr>
          <w:szCs w:val="24"/>
        </w:rPr>
        <w:t>Variation in first flowering day (FFD)</w:t>
      </w:r>
    </w:p>
    <w:p w14:paraId="0B87D30B" w14:textId="43C643EB" w:rsidR="004F73A2" w:rsidRPr="00283FF5" w:rsidRDefault="00895FF2" w:rsidP="00283FF5">
      <w:pPr>
        <w:spacing w:line="480" w:lineRule="auto"/>
        <w:ind w:firstLine="720"/>
        <w:rPr>
          <w:sz w:val="24"/>
          <w:szCs w:val="24"/>
        </w:rPr>
      </w:pPr>
      <w:r w:rsidRPr="00283FF5">
        <w:rPr>
          <w:sz w:val="24"/>
          <w:szCs w:val="24"/>
        </w:rPr>
        <w:t xml:space="preserve">We identified 24 flowering plant species in the Stevens Data set that met the criteria for analysis described in the methods. </w:t>
      </w:r>
      <w:ins w:id="116" w:author="Steven Travers" w:date="2020-12-01T20:53:00Z">
        <w:r w:rsidR="001D1E9C">
          <w:rPr>
            <w:sz w:val="24"/>
            <w:szCs w:val="24"/>
          </w:rPr>
          <w:t xml:space="preserve">None of the species were observed in every year of the </w:t>
        </w:r>
        <w:r w:rsidR="001D1E9C">
          <w:rPr>
            <w:sz w:val="24"/>
            <w:szCs w:val="24"/>
          </w:rPr>
          <w:lastRenderedPageBreak/>
          <w:t xml:space="preserve">survey; samply size by species ranged from </w:t>
        </w:r>
      </w:ins>
      <w:ins w:id="117" w:author="Steven Travers" w:date="2020-12-01T20:54:00Z">
        <w:r w:rsidR="001D1E9C">
          <w:rPr>
            <w:sz w:val="24"/>
            <w:szCs w:val="24"/>
          </w:rPr>
          <w:t xml:space="preserve">X to Y. </w:t>
        </w:r>
      </w:ins>
      <w:r w:rsidRPr="00283FF5">
        <w:rPr>
          <w:sz w:val="24"/>
          <w:szCs w:val="24"/>
        </w:rPr>
        <w:t xml:space="preserve"> The first flowering day (FFD) varie</w:t>
      </w:r>
      <w:del w:id="118" w:author="Steven Travers" w:date="2020-12-01T21:04:00Z">
        <w:r w:rsidRPr="00283FF5" w:rsidDel="000115C6">
          <w:rPr>
            <w:sz w:val="24"/>
            <w:szCs w:val="24"/>
          </w:rPr>
          <w:delText>s</w:delText>
        </w:r>
      </w:del>
      <w:r w:rsidRPr="00283FF5">
        <w:rPr>
          <w:sz w:val="24"/>
          <w:szCs w:val="24"/>
        </w:rPr>
        <w:t xml:space="preserve"> extensively both among years within a species and among species. Median FFD varied across the species from a low of X to a high of Y and included early, mid, and late spring flowering species (Fig. </w:t>
      </w:r>
      <w:commentRangeStart w:id="119"/>
      <w:r w:rsidRPr="00283FF5">
        <w:rPr>
          <w:sz w:val="24"/>
          <w:szCs w:val="24"/>
        </w:rPr>
        <w:t>X</w:t>
      </w:r>
      <w:commentRangeEnd w:id="119"/>
      <w:r w:rsidR="001D1E9C">
        <w:rPr>
          <w:rStyle w:val="CommentReference"/>
        </w:rPr>
        <w:commentReference w:id="119"/>
      </w:r>
      <w:r w:rsidRPr="00283FF5">
        <w:rPr>
          <w:sz w:val="24"/>
          <w:szCs w:val="24"/>
        </w:rPr>
        <w:t>)</w:t>
      </w:r>
      <w:ins w:id="120" w:author="Steven Travers" w:date="2020-12-02T21:56:00Z">
        <w:r w:rsidR="00A04784">
          <w:rPr>
            <w:sz w:val="24"/>
            <w:szCs w:val="24"/>
          </w:rPr>
          <w:t>1)</w:t>
        </w:r>
      </w:ins>
    </w:p>
    <w:p w14:paraId="0C56A7D1" w14:textId="135BE9A8" w:rsidR="00895FF2" w:rsidRPr="00283FF5" w:rsidDel="000115C6" w:rsidRDefault="009C0FB2" w:rsidP="00283FF5">
      <w:pPr>
        <w:pStyle w:val="Heading2"/>
        <w:spacing w:line="480" w:lineRule="auto"/>
        <w:rPr>
          <w:moveFrom w:id="121" w:author="Steven Travers" w:date="2020-12-01T21:07:00Z"/>
          <w:szCs w:val="24"/>
        </w:rPr>
      </w:pPr>
      <w:moveFromRangeStart w:id="122" w:author="Steven Travers" w:date="2020-12-01T21:07:00Z" w:name="move57749244"/>
      <w:moveFrom w:id="123" w:author="Steven Travers" w:date="2020-12-01T21:07:00Z">
        <w:r w:rsidRPr="00283FF5" w:rsidDel="000115C6">
          <w:rPr>
            <w:szCs w:val="24"/>
          </w:rPr>
          <w:t>Snowpack correlation</w:t>
        </w:r>
      </w:moveFrom>
    </w:p>
    <w:p w14:paraId="6B727CC7" w14:textId="3C0E9B05" w:rsidR="009C0FB2" w:rsidRPr="00283FF5" w:rsidDel="000115C6" w:rsidRDefault="009C0FB2" w:rsidP="00283FF5">
      <w:pPr>
        <w:spacing w:line="480" w:lineRule="auto"/>
        <w:rPr>
          <w:moveFrom w:id="124" w:author="Steven Travers" w:date="2020-12-01T21:07:00Z"/>
          <w:sz w:val="24"/>
          <w:szCs w:val="24"/>
        </w:rPr>
      </w:pPr>
      <w:moveFrom w:id="125" w:author="Steven Travers" w:date="2020-12-01T21:07:00Z">
        <w:r w:rsidRPr="00283FF5" w:rsidDel="000115C6">
          <w:rPr>
            <w:sz w:val="24"/>
            <w:szCs w:val="24"/>
          </w:rPr>
          <w:t>There were variable relationships between FFD and SPDX among species. R2 values ranged from 0.033 to 0.86 indicating a lot of variation in the explanatory power of SPDX on FFD. Three of 21 species were statistically significant (Cerastium arvense, Amorpha canescens, and Zigandenus elegans).</w:t>
        </w:r>
      </w:moveFrom>
    </w:p>
    <w:moveFromRangeEnd w:id="122"/>
    <w:p w14:paraId="7DECF81F" w14:textId="5EB322E3" w:rsidR="009C0FB2" w:rsidRPr="00283FF5" w:rsidRDefault="009C0FB2" w:rsidP="00283FF5">
      <w:pPr>
        <w:pStyle w:val="Heading2"/>
        <w:spacing w:line="480" w:lineRule="auto"/>
        <w:rPr>
          <w:szCs w:val="24"/>
        </w:rPr>
      </w:pPr>
      <w:r w:rsidRPr="00283FF5">
        <w:rPr>
          <w:szCs w:val="24"/>
        </w:rPr>
        <w:t>Model selection</w:t>
      </w:r>
    </w:p>
    <w:p w14:paraId="194E512F" w14:textId="5906341D" w:rsidR="009C0FB2" w:rsidRPr="00283FF5" w:rsidDel="000115C6" w:rsidRDefault="009C0FB2" w:rsidP="00283FF5">
      <w:pPr>
        <w:spacing w:line="480" w:lineRule="auto"/>
        <w:rPr>
          <w:del w:id="126" w:author="Steven Travers" w:date="2020-12-01T21:08:00Z"/>
          <w:sz w:val="24"/>
          <w:szCs w:val="24"/>
        </w:rPr>
      </w:pPr>
      <w:del w:id="127" w:author="Steven Travers" w:date="2020-12-01T21:08:00Z">
        <w:r w:rsidRPr="00283FF5" w:rsidDel="000115C6">
          <w:rPr>
            <w:sz w:val="24"/>
            <w:szCs w:val="24"/>
          </w:rPr>
          <w:delText>The model excluding DOBG was selected based on the AIC. This model had the lowest AIC in all species.</w:delText>
        </w:r>
        <w:r w:rsidR="00047E3E" w:rsidRPr="00283FF5" w:rsidDel="000115C6">
          <w:rPr>
            <w:sz w:val="24"/>
            <w:szCs w:val="24"/>
          </w:rPr>
          <w:delText xml:space="preserve"> </w:delText>
        </w:r>
      </w:del>
      <w:ins w:id="128" w:author="Steven Travers" w:date="2020-12-01T21:08:00Z">
        <w:r w:rsidR="000115C6">
          <w:rPr>
            <w:sz w:val="24"/>
            <w:szCs w:val="24"/>
          </w:rPr>
          <w:t xml:space="preserve">Model selection comparisons of AIC values among the three reduced models and the full model indicated that the best explanatory model was the reduced model which excluded </w:t>
        </w:r>
      </w:ins>
      <w:ins w:id="129" w:author="Steven Travers" w:date="2020-12-01T21:09:00Z">
        <w:r w:rsidR="000115C6">
          <w:rPr>
            <w:sz w:val="24"/>
            <w:szCs w:val="24"/>
          </w:rPr>
          <w:t xml:space="preserve">DOBG indicating that the influence of temperature and snowfall on flowering date was relatively negligent through an indirect effect on when the ground first became bare of snow each spring. </w:t>
        </w:r>
      </w:ins>
    </w:p>
    <w:p w14:paraId="73403B4B" w14:textId="637636DE" w:rsidR="00047E3E" w:rsidRPr="00283FF5" w:rsidDel="000115C6" w:rsidRDefault="00047E3E" w:rsidP="00283FF5">
      <w:pPr>
        <w:spacing w:line="480" w:lineRule="auto"/>
        <w:rPr>
          <w:del w:id="130" w:author="Steven Travers" w:date="2020-12-01T21:07:00Z"/>
          <w:sz w:val="24"/>
          <w:szCs w:val="24"/>
        </w:rPr>
      </w:pPr>
      <w:del w:id="131" w:author="Steven Travers" w:date="2020-12-01T21:07:00Z">
        <w:r w:rsidRPr="00283FF5" w:rsidDel="000115C6">
          <w:rPr>
            <w:noProof/>
            <w:sz w:val="24"/>
            <w:szCs w:val="24"/>
          </w:rPr>
          <w:drawing>
            <wp:inline distT="0" distB="0" distL="0" distR="0" wp14:anchorId="76CCEDFE" wp14:editId="58043E4F">
              <wp:extent cx="3368040" cy="2183109"/>
              <wp:effectExtent l="0" t="0" r="3810" b="825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84654" cy="2193878"/>
                      </a:xfrm>
                      <a:prstGeom prst="rect">
                        <a:avLst/>
                      </a:prstGeom>
                    </pic:spPr>
                  </pic:pic>
                </a:graphicData>
              </a:graphic>
            </wp:inline>
          </w:drawing>
        </w:r>
      </w:del>
    </w:p>
    <w:p w14:paraId="0471051D" w14:textId="0E7303A1" w:rsidR="00047E3E" w:rsidRPr="00283FF5" w:rsidDel="000115C6" w:rsidRDefault="00047E3E" w:rsidP="00283FF5">
      <w:pPr>
        <w:spacing w:line="480" w:lineRule="auto"/>
        <w:rPr>
          <w:del w:id="132" w:author="Steven Travers" w:date="2020-12-01T21:07:00Z"/>
          <w:sz w:val="24"/>
          <w:szCs w:val="24"/>
        </w:rPr>
      </w:pPr>
      <w:del w:id="133" w:author="Steven Travers" w:date="2020-12-01T21:07:00Z">
        <w:r w:rsidRPr="00283FF5" w:rsidDel="000115C6">
          <w:rPr>
            <w:sz w:val="24"/>
            <w:szCs w:val="24"/>
          </w:rPr>
          <w:delText>Figure X. Reduced model selected for path analysis based on comparison of AIC values.</w:delText>
        </w:r>
      </w:del>
    </w:p>
    <w:p w14:paraId="36E3E878" w14:textId="47D9E0B3" w:rsidR="00A05B6D" w:rsidRPr="00283FF5" w:rsidRDefault="00A05B6D" w:rsidP="00283FF5">
      <w:pPr>
        <w:pStyle w:val="Heading2"/>
        <w:spacing w:line="480" w:lineRule="auto"/>
        <w:rPr>
          <w:szCs w:val="24"/>
        </w:rPr>
      </w:pPr>
      <w:del w:id="134" w:author="Steven Travers" w:date="2020-12-01T21:11:00Z">
        <w:r w:rsidRPr="00283FF5" w:rsidDel="000115C6">
          <w:rPr>
            <w:szCs w:val="24"/>
          </w:rPr>
          <w:lastRenderedPageBreak/>
          <w:delText>Path analysis</w:delText>
        </w:r>
      </w:del>
    </w:p>
    <w:p w14:paraId="4384362E" w14:textId="727D6C18" w:rsidR="00E07E14" w:rsidRPr="00283FF5" w:rsidRDefault="00047E3E" w:rsidP="00283FF5">
      <w:pPr>
        <w:spacing w:line="480" w:lineRule="auto"/>
        <w:rPr>
          <w:sz w:val="24"/>
          <w:szCs w:val="24"/>
        </w:rPr>
      </w:pPr>
      <w:r w:rsidRPr="00283FF5">
        <w:rPr>
          <w:sz w:val="24"/>
          <w:szCs w:val="24"/>
        </w:rPr>
        <w:tab/>
      </w:r>
      <w:r w:rsidR="00D40FF5" w:rsidRPr="00283FF5">
        <w:rPr>
          <w:sz w:val="24"/>
          <w:szCs w:val="24"/>
        </w:rPr>
        <w:t>Based on the chi squared statistic</w:t>
      </w:r>
      <w:ins w:id="135" w:author="Steven Travers" w:date="2020-12-01T21:14:00Z">
        <w:r w:rsidR="006A2E49">
          <w:rPr>
            <w:sz w:val="24"/>
            <w:szCs w:val="24"/>
          </w:rPr>
          <w:t xml:space="preserve"> estimating goodness of fit of the reduced model for FFD of each species</w:t>
        </w:r>
      </w:ins>
      <w:del w:id="136" w:author="Steven Travers" w:date="2020-12-01T21:14:00Z">
        <w:r w:rsidR="00D40FF5" w:rsidRPr="00283FF5" w:rsidDel="006A2E49">
          <w:rPr>
            <w:sz w:val="24"/>
            <w:szCs w:val="24"/>
          </w:rPr>
          <w:delText>,</w:delText>
        </w:r>
      </w:del>
      <w:r w:rsidR="00D40FF5" w:rsidRPr="00283FF5">
        <w:rPr>
          <w:sz w:val="24"/>
          <w:szCs w:val="24"/>
        </w:rPr>
        <w:t xml:space="preserve"> t</w:t>
      </w:r>
      <w:r w:rsidRPr="00283FF5">
        <w:rPr>
          <w:sz w:val="24"/>
          <w:szCs w:val="24"/>
        </w:rPr>
        <w:t xml:space="preserve">he model was a good representation of the </w:t>
      </w:r>
      <w:ins w:id="137" w:author="Steven Travers" w:date="2020-12-01T21:15:00Z">
        <w:r w:rsidR="006A2E49">
          <w:rPr>
            <w:sz w:val="24"/>
            <w:szCs w:val="24"/>
          </w:rPr>
          <w:t xml:space="preserve">relationships among the exogenous and endogenous variables </w:t>
        </w:r>
      </w:ins>
      <w:del w:id="138" w:author="Steven Travers" w:date="2020-12-01T21:15:00Z">
        <w:r w:rsidRPr="00283FF5" w:rsidDel="006A2E49">
          <w:rPr>
            <w:sz w:val="24"/>
            <w:szCs w:val="24"/>
          </w:rPr>
          <w:delText>observed data</w:delText>
        </w:r>
      </w:del>
      <w:r w:rsidRPr="00283FF5">
        <w:rPr>
          <w:sz w:val="24"/>
          <w:szCs w:val="24"/>
        </w:rPr>
        <w:t xml:space="preserve"> </w:t>
      </w:r>
      <w:r w:rsidR="00ED410B" w:rsidRPr="00283FF5">
        <w:rPr>
          <w:sz w:val="24"/>
          <w:szCs w:val="24"/>
        </w:rPr>
        <w:t xml:space="preserve">for all </w:t>
      </w:r>
      <w:r w:rsidR="00D40FF5" w:rsidRPr="00283FF5">
        <w:rPr>
          <w:sz w:val="24"/>
          <w:szCs w:val="24"/>
        </w:rPr>
        <w:t>but</w:t>
      </w:r>
      <w:r w:rsidR="00ED410B" w:rsidRPr="00283FF5">
        <w:rPr>
          <w:sz w:val="24"/>
          <w:szCs w:val="24"/>
        </w:rPr>
        <w:t xml:space="preserve"> five species</w:t>
      </w:r>
      <w:ins w:id="139" w:author="Steven Travers" w:date="2020-12-02T21:39:00Z">
        <w:r w:rsidR="0081502C" w:rsidRPr="0081502C">
          <w:rPr>
            <w:i/>
            <w:iCs/>
            <w:sz w:val="24"/>
            <w:szCs w:val="24"/>
          </w:rPr>
          <w:t xml:space="preserve"> </w:t>
        </w:r>
        <w:r w:rsidR="0081502C">
          <w:rPr>
            <w:i/>
            <w:iCs/>
            <w:sz w:val="24"/>
            <w:szCs w:val="24"/>
          </w:rPr>
          <w:t>(</w:t>
        </w:r>
        <w:r w:rsidR="0081502C" w:rsidRPr="00283FF5">
          <w:rPr>
            <w:i/>
            <w:iCs/>
            <w:sz w:val="24"/>
            <w:szCs w:val="24"/>
          </w:rPr>
          <w:t>Anemone patens</w:t>
        </w:r>
        <w:r w:rsidR="0081502C" w:rsidRPr="00283FF5">
          <w:rPr>
            <w:sz w:val="24"/>
            <w:szCs w:val="24"/>
          </w:rPr>
          <w:t xml:space="preserve">, </w:t>
        </w:r>
        <w:r w:rsidR="0081502C" w:rsidRPr="00283FF5">
          <w:rPr>
            <w:i/>
            <w:iCs/>
            <w:sz w:val="24"/>
            <w:szCs w:val="24"/>
          </w:rPr>
          <w:t>Caltha palustris</w:t>
        </w:r>
        <w:r w:rsidR="0081502C" w:rsidRPr="00283FF5">
          <w:rPr>
            <w:sz w:val="24"/>
            <w:szCs w:val="24"/>
          </w:rPr>
          <w:t xml:space="preserve">, </w:t>
        </w:r>
        <w:r w:rsidR="0081502C" w:rsidRPr="00283FF5">
          <w:rPr>
            <w:i/>
            <w:iCs/>
            <w:sz w:val="24"/>
            <w:szCs w:val="24"/>
          </w:rPr>
          <w:t>Lithospermum canescens</w:t>
        </w:r>
        <w:r w:rsidR="0081502C" w:rsidRPr="00283FF5">
          <w:rPr>
            <w:sz w:val="24"/>
            <w:szCs w:val="24"/>
          </w:rPr>
          <w:t xml:space="preserve">, </w:t>
        </w:r>
        <w:r w:rsidR="0081502C" w:rsidRPr="00283FF5">
          <w:rPr>
            <w:i/>
            <w:iCs/>
            <w:sz w:val="24"/>
            <w:szCs w:val="24"/>
          </w:rPr>
          <w:t>Campanula rotundifolia</w:t>
        </w:r>
        <w:r w:rsidR="0081502C" w:rsidRPr="00283FF5">
          <w:rPr>
            <w:sz w:val="24"/>
            <w:szCs w:val="24"/>
          </w:rPr>
          <w:t xml:space="preserve">, and </w:t>
        </w:r>
        <w:r w:rsidR="0081502C" w:rsidRPr="00283FF5">
          <w:rPr>
            <w:i/>
            <w:iCs/>
            <w:sz w:val="24"/>
            <w:szCs w:val="24"/>
          </w:rPr>
          <w:t>Amorpha canescens</w:t>
        </w:r>
        <w:r w:rsidR="0081502C">
          <w:rPr>
            <w:i/>
            <w:iCs/>
            <w:sz w:val="24"/>
            <w:szCs w:val="24"/>
          </w:rPr>
          <w:t>)</w:t>
        </w:r>
      </w:ins>
      <w:r w:rsidR="00D40FF5" w:rsidRPr="00283FF5">
        <w:rPr>
          <w:sz w:val="24"/>
          <w:szCs w:val="24"/>
        </w:rPr>
        <w:t xml:space="preserve">. </w:t>
      </w:r>
      <w:ins w:id="140" w:author="Steven Travers" w:date="2020-12-02T21:30:00Z">
        <w:r w:rsidR="0081502C">
          <w:rPr>
            <w:sz w:val="24"/>
            <w:szCs w:val="24"/>
          </w:rPr>
          <w:t xml:space="preserve">These five species were removed from further analysis and </w:t>
        </w:r>
        <w:commentRangeStart w:id="141"/>
        <w:r w:rsidR="0081502C">
          <w:rPr>
            <w:sz w:val="24"/>
            <w:szCs w:val="24"/>
          </w:rPr>
          <w:t>consideration</w:t>
        </w:r>
      </w:ins>
      <w:commentRangeEnd w:id="141"/>
      <w:ins w:id="142" w:author="Steven Travers" w:date="2020-12-02T21:37:00Z">
        <w:r w:rsidR="0081502C">
          <w:rPr>
            <w:rStyle w:val="CommentReference"/>
          </w:rPr>
          <w:commentReference w:id="141"/>
        </w:r>
      </w:ins>
      <w:ins w:id="143" w:author="Steven Travers" w:date="2020-12-02T21:30:00Z">
        <w:r w:rsidR="0081502C">
          <w:rPr>
            <w:sz w:val="24"/>
            <w:szCs w:val="24"/>
          </w:rPr>
          <w:t xml:space="preserve">.  </w:t>
        </w:r>
      </w:ins>
      <w:del w:id="144" w:author="Steven Travers" w:date="2020-12-02T21:30:00Z">
        <w:r w:rsidR="00D40FF5" w:rsidRPr="00283FF5" w:rsidDel="0081502C">
          <w:rPr>
            <w:sz w:val="24"/>
            <w:szCs w:val="24"/>
          </w:rPr>
          <w:delText>For models with a good fit, the</w:delText>
        </w:r>
        <w:r w:rsidR="006A1932" w:rsidRPr="00283FF5" w:rsidDel="0081502C">
          <w:rPr>
            <w:sz w:val="24"/>
            <w:szCs w:val="24"/>
          </w:rPr>
          <w:delText xml:space="preserve"> p-values for the</w:delText>
        </w:r>
        <w:r w:rsidR="00D40FF5" w:rsidRPr="00283FF5" w:rsidDel="0081502C">
          <w:rPr>
            <w:sz w:val="24"/>
            <w:szCs w:val="24"/>
          </w:rPr>
          <w:delText xml:space="preserve"> chi squared statistic ranged from 0.059 to 0.97. </w:delText>
        </w:r>
        <w:r w:rsidR="00ED410B" w:rsidRPr="00283FF5" w:rsidDel="0081502C">
          <w:rPr>
            <w:sz w:val="24"/>
            <w:szCs w:val="24"/>
          </w:rPr>
          <w:delText xml:space="preserve"> </w:delText>
        </w:r>
      </w:del>
      <w:del w:id="145" w:author="Steven Travers" w:date="2020-12-02T21:39:00Z">
        <w:r w:rsidR="00ED410B" w:rsidRPr="00283FF5" w:rsidDel="0081502C">
          <w:rPr>
            <w:i/>
            <w:iCs/>
            <w:sz w:val="24"/>
            <w:szCs w:val="24"/>
          </w:rPr>
          <w:delText>Anemone patens</w:delText>
        </w:r>
        <w:r w:rsidR="00ED410B" w:rsidRPr="00283FF5" w:rsidDel="0081502C">
          <w:rPr>
            <w:sz w:val="24"/>
            <w:szCs w:val="24"/>
          </w:rPr>
          <w:delText xml:space="preserve">, </w:delText>
        </w:r>
        <w:r w:rsidR="00ED410B" w:rsidRPr="00283FF5" w:rsidDel="0081502C">
          <w:rPr>
            <w:i/>
            <w:iCs/>
            <w:sz w:val="24"/>
            <w:szCs w:val="24"/>
          </w:rPr>
          <w:delText>Caltha palustris</w:delText>
        </w:r>
        <w:r w:rsidR="00ED410B" w:rsidRPr="00283FF5" w:rsidDel="0081502C">
          <w:rPr>
            <w:sz w:val="24"/>
            <w:szCs w:val="24"/>
          </w:rPr>
          <w:delText xml:space="preserve">, </w:delText>
        </w:r>
        <w:r w:rsidR="00ED410B" w:rsidRPr="00283FF5" w:rsidDel="0081502C">
          <w:rPr>
            <w:i/>
            <w:iCs/>
            <w:sz w:val="24"/>
            <w:szCs w:val="24"/>
          </w:rPr>
          <w:delText>Lithospermum canescens</w:delText>
        </w:r>
        <w:r w:rsidR="00ED410B" w:rsidRPr="00283FF5" w:rsidDel="0081502C">
          <w:rPr>
            <w:sz w:val="24"/>
            <w:szCs w:val="24"/>
          </w:rPr>
          <w:delText xml:space="preserve">, </w:delText>
        </w:r>
        <w:r w:rsidR="00ED410B" w:rsidRPr="00283FF5" w:rsidDel="0081502C">
          <w:rPr>
            <w:i/>
            <w:iCs/>
            <w:sz w:val="24"/>
            <w:szCs w:val="24"/>
          </w:rPr>
          <w:delText>Campanula rotundifolia</w:delText>
        </w:r>
        <w:r w:rsidR="00ED410B" w:rsidRPr="00283FF5" w:rsidDel="0081502C">
          <w:rPr>
            <w:sz w:val="24"/>
            <w:szCs w:val="24"/>
          </w:rPr>
          <w:delText xml:space="preserve">, and </w:delText>
        </w:r>
        <w:r w:rsidR="00ED410B" w:rsidRPr="00283FF5" w:rsidDel="0081502C">
          <w:rPr>
            <w:i/>
            <w:iCs/>
            <w:sz w:val="24"/>
            <w:szCs w:val="24"/>
          </w:rPr>
          <w:delText>Amorpha canescens</w:delText>
        </w:r>
        <w:r w:rsidR="006A1932" w:rsidRPr="00283FF5" w:rsidDel="0081502C">
          <w:rPr>
            <w:sz w:val="24"/>
            <w:szCs w:val="24"/>
          </w:rPr>
          <w:delText xml:space="preserve"> </w:delText>
        </w:r>
      </w:del>
      <w:del w:id="146" w:author="Steven Travers" w:date="2020-12-02T21:30:00Z">
        <w:r w:rsidR="006A1932" w:rsidRPr="00283FF5" w:rsidDel="0081502C">
          <w:rPr>
            <w:sz w:val="24"/>
            <w:szCs w:val="24"/>
          </w:rPr>
          <w:delText xml:space="preserve">had p-values of less than 0.05. </w:delText>
        </w:r>
      </w:del>
      <w:del w:id="147" w:author="Steven Travers" w:date="2020-12-02T21:31:00Z">
        <w:r w:rsidR="00E07E14" w:rsidRPr="00283FF5" w:rsidDel="0081502C">
          <w:rPr>
            <w:sz w:val="24"/>
            <w:szCs w:val="24"/>
          </w:rPr>
          <w:delText xml:space="preserve">The CFI indicated a good fit for all but four species including all previously mentioned except </w:delText>
        </w:r>
        <w:r w:rsidR="00E07E14" w:rsidRPr="00283FF5" w:rsidDel="0081502C">
          <w:rPr>
            <w:i/>
            <w:iCs/>
            <w:sz w:val="24"/>
            <w:szCs w:val="24"/>
          </w:rPr>
          <w:delText>Caltha palustris.</w:delText>
        </w:r>
      </w:del>
      <w:r w:rsidR="00E07E14" w:rsidRPr="00283FF5">
        <w:rPr>
          <w:i/>
          <w:iCs/>
          <w:sz w:val="24"/>
          <w:szCs w:val="24"/>
        </w:rPr>
        <w:t xml:space="preserve"> </w:t>
      </w:r>
      <w:del w:id="148" w:author="Steven Travers" w:date="2020-12-02T21:33:00Z">
        <w:r w:rsidR="00E07E14" w:rsidRPr="00283FF5" w:rsidDel="0081502C">
          <w:rPr>
            <w:sz w:val="24"/>
            <w:szCs w:val="24"/>
          </w:rPr>
          <w:delText xml:space="preserve">The </w:delText>
        </w:r>
        <w:r w:rsidR="00FA6FAB" w:rsidRPr="00283FF5" w:rsidDel="0081502C">
          <w:rPr>
            <w:sz w:val="24"/>
            <w:szCs w:val="24"/>
          </w:rPr>
          <w:delText>R</w:delText>
        </w:r>
        <w:r w:rsidR="00FA6FAB" w:rsidRPr="00283FF5" w:rsidDel="0081502C">
          <w:rPr>
            <w:sz w:val="24"/>
            <w:szCs w:val="24"/>
            <w:vertAlign w:val="superscript"/>
          </w:rPr>
          <w:delText>2</w:delText>
        </w:r>
        <w:r w:rsidR="00FA6FAB" w:rsidRPr="00283FF5" w:rsidDel="0081502C">
          <w:rPr>
            <w:sz w:val="24"/>
            <w:szCs w:val="24"/>
          </w:rPr>
          <w:delText xml:space="preserve"> </w:delText>
        </w:r>
        <w:r w:rsidR="00E07E14" w:rsidRPr="00283FF5" w:rsidDel="0081502C">
          <w:rPr>
            <w:sz w:val="24"/>
            <w:szCs w:val="24"/>
          </w:rPr>
          <w:delText xml:space="preserve">describing the variation in predicting SPDX ranged from 0.426 to 0.71 and 0.085 to 0.94 for </w:delText>
        </w:r>
        <w:commentRangeStart w:id="149"/>
        <w:r w:rsidR="00E07E14" w:rsidRPr="00283FF5" w:rsidDel="0081502C">
          <w:rPr>
            <w:sz w:val="24"/>
            <w:szCs w:val="24"/>
          </w:rPr>
          <w:delText>FFD</w:delText>
        </w:r>
        <w:commentRangeEnd w:id="149"/>
        <w:r w:rsidR="0081502C" w:rsidDel="0081502C">
          <w:rPr>
            <w:rStyle w:val="CommentReference"/>
          </w:rPr>
          <w:commentReference w:id="149"/>
        </w:r>
      </w:del>
      <w:del w:id="150" w:author="Steven Travers" w:date="2020-12-01T21:12:00Z">
        <w:r w:rsidR="00E07E14" w:rsidRPr="00283FF5" w:rsidDel="000115C6">
          <w:rPr>
            <w:sz w:val="24"/>
            <w:szCs w:val="24"/>
          </w:rPr>
          <w:delText>.</w:delText>
        </w:r>
      </w:del>
    </w:p>
    <w:p w14:paraId="6FE4346B" w14:textId="333F3192" w:rsidR="00A04784" w:rsidRDefault="006D5198" w:rsidP="00283FF5">
      <w:pPr>
        <w:spacing w:line="480" w:lineRule="auto"/>
        <w:ind w:firstLine="720"/>
        <w:rPr>
          <w:ins w:id="151" w:author="Steven Travers" w:date="2020-12-02T21:47:00Z"/>
          <w:sz w:val="24"/>
          <w:szCs w:val="24"/>
        </w:rPr>
      </w:pPr>
      <w:ins w:id="152" w:author="Steven Travers" w:date="2020-12-02T22:14:00Z">
        <w:r>
          <w:rPr>
            <w:sz w:val="24"/>
            <w:szCs w:val="24"/>
          </w:rPr>
          <w:t xml:space="preserve">The results of path analysis are presented in Figure 3 </w:t>
        </w:r>
      </w:ins>
      <w:ins w:id="153" w:author="Steven Travers" w:date="2020-12-02T22:17:00Z">
        <w:r>
          <w:rPr>
            <w:sz w:val="24"/>
            <w:szCs w:val="24"/>
          </w:rPr>
          <w:t xml:space="preserve">for each of the species arranged by order of seasonal flowering sequence. </w:t>
        </w:r>
      </w:ins>
      <w:del w:id="154" w:author="Steven Travers" w:date="2020-12-02T22:23:00Z">
        <w:r w:rsidR="00A05B6D" w:rsidRPr="00283FF5" w:rsidDel="00494B94">
          <w:rPr>
            <w:sz w:val="24"/>
            <w:szCs w:val="24"/>
          </w:rPr>
          <w:delText xml:space="preserve">Many species had a significant regression coefficient for </w:delText>
        </w:r>
      </w:del>
      <w:ins w:id="155" w:author="Steven Travers" w:date="2020-12-02T22:23:00Z">
        <w:r w:rsidR="00494B94">
          <w:rPr>
            <w:sz w:val="24"/>
            <w:szCs w:val="24"/>
          </w:rPr>
          <w:t>T</w:t>
        </w:r>
      </w:ins>
      <w:del w:id="156" w:author="Steven Travers" w:date="2020-12-02T22:23:00Z">
        <w:r w:rsidR="00A05B6D" w:rsidRPr="00283FF5" w:rsidDel="00494B94">
          <w:rPr>
            <w:sz w:val="24"/>
            <w:szCs w:val="24"/>
          </w:rPr>
          <w:delText>t</w:delText>
        </w:r>
      </w:del>
      <w:r w:rsidR="00A05B6D" w:rsidRPr="00283FF5">
        <w:rPr>
          <w:sz w:val="24"/>
          <w:szCs w:val="24"/>
        </w:rPr>
        <w:t xml:space="preserve">he </w:t>
      </w:r>
      <w:ins w:id="157" w:author="Steven Travers" w:date="2020-12-02T22:24:00Z">
        <w:r w:rsidR="00494B94">
          <w:rPr>
            <w:sz w:val="24"/>
            <w:szCs w:val="24"/>
          </w:rPr>
          <w:t xml:space="preserve">direct </w:t>
        </w:r>
      </w:ins>
      <w:r w:rsidR="00A05B6D" w:rsidRPr="00283FF5">
        <w:rPr>
          <w:sz w:val="24"/>
          <w:szCs w:val="24"/>
        </w:rPr>
        <w:t>relationship between AGDU and FFD</w:t>
      </w:r>
      <w:ins w:id="158" w:author="Steven Travers" w:date="2020-12-02T22:24:00Z">
        <w:r w:rsidR="00494B94">
          <w:rPr>
            <w:sz w:val="24"/>
            <w:szCs w:val="24"/>
          </w:rPr>
          <w:t xml:space="preserve"> was significant in 12 out of 19 species analyzed suggesting an important role of temperature in determining flowering time for a majority of species</w:t>
        </w:r>
      </w:ins>
      <w:r w:rsidR="00A05B6D" w:rsidRPr="00283FF5">
        <w:rPr>
          <w:sz w:val="24"/>
          <w:szCs w:val="24"/>
        </w:rPr>
        <w:t xml:space="preserve">. </w:t>
      </w:r>
      <w:del w:id="159" w:author="Steven Travers" w:date="2020-12-02T22:26:00Z">
        <w:r w:rsidR="00A05B6D" w:rsidRPr="00283FF5" w:rsidDel="00494B94">
          <w:rPr>
            <w:sz w:val="24"/>
            <w:szCs w:val="24"/>
          </w:rPr>
          <w:delText xml:space="preserve">Nineteen </w:delText>
        </w:r>
      </w:del>
      <w:ins w:id="160" w:author="Steven Travers" w:date="2020-12-02T22:26:00Z">
        <w:r w:rsidR="00494B94">
          <w:rPr>
            <w:sz w:val="24"/>
            <w:szCs w:val="24"/>
          </w:rPr>
          <w:t>All twelve of</w:t>
        </w:r>
        <w:r w:rsidR="00494B94" w:rsidRPr="00283FF5">
          <w:rPr>
            <w:sz w:val="24"/>
            <w:szCs w:val="24"/>
          </w:rPr>
          <w:t xml:space="preserve"> </w:t>
        </w:r>
      </w:ins>
      <w:r w:rsidR="00A05B6D" w:rsidRPr="00283FF5">
        <w:rPr>
          <w:sz w:val="24"/>
          <w:szCs w:val="24"/>
        </w:rPr>
        <w:t xml:space="preserve">species </w:t>
      </w:r>
      <w:ins w:id="161" w:author="Steven Travers" w:date="2020-12-02T22:27:00Z">
        <w:r w:rsidR="00494B94">
          <w:rPr>
            <w:sz w:val="24"/>
            <w:szCs w:val="24"/>
          </w:rPr>
          <w:t xml:space="preserve">with significant </w:t>
        </w:r>
      </w:ins>
      <w:ins w:id="162" w:author="Steven Travers" w:date="2020-12-02T22:28:00Z">
        <w:r w:rsidR="00494B94">
          <w:rPr>
            <w:sz w:val="24"/>
            <w:szCs w:val="24"/>
          </w:rPr>
          <w:t xml:space="preserve">AGDU </w:t>
        </w:r>
      </w:ins>
      <w:ins w:id="163" w:author="Steven Travers" w:date="2020-12-02T22:27:00Z">
        <w:r w:rsidR="00494B94">
          <w:rPr>
            <w:sz w:val="24"/>
            <w:szCs w:val="24"/>
          </w:rPr>
          <w:t xml:space="preserve">effects </w:t>
        </w:r>
      </w:ins>
      <w:r w:rsidR="00A05B6D" w:rsidRPr="00283FF5">
        <w:rPr>
          <w:sz w:val="24"/>
          <w:szCs w:val="24"/>
        </w:rPr>
        <w:t xml:space="preserve">had positive </w:t>
      </w:r>
      <w:del w:id="164" w:author="Steven Travers" w:date="2020-12-02T22:27:00Z">
        <w:r w:rsidR="00A05B6D" w:rsidRPr="00283FF5" w:rsidDel="00494B94">
          <w:rPr>
            <w:sz w:val="24"/>
            <w:szCs w:val="24"/>
          </w:rPr>
          <w:delText>regression</w:delText>
        </w:r>
      </w:del>
      <w:r w:rsidR="00A05B6D" w:rsidRPr="00283FF5">
        <w:rPr>
          <w:sz w:val="24"/>
          <w:szCs w:val="24"/>
        </w:rPr>
        <w:t xml:space="preserve"> coefficients, indicating that warmer temperatures earlier in the year led to earlier flowering. </w:t>
      </w:r>
      <w:del w:id="165" w:author="Steven Travers" w:date="2020-12-02T22:28:00Z">
        <w:r w:rsidR="00A05B6D" w:rsidRPr="00283FF5" w:rsidDel="006B4DA9">
          <w:rPr>
            <w:sz w:val="24"/>
            <w:szCs w:val="24"/>
          </w:rPr>
          <w:delText>Sixteen of these species were significant. Five species had negative regression coefficients, of which only one was significant.</w:delText>
        </w:r>
      </w:del>
      <w:r w:rsidR="00A05B6D" w:rsidRPr="00283FF5">
        <w:rPr>
          <w:sz w:val="24"/>
          <w:szCs w:val="24"/>
        </w:rPr>
        <w:t xml:space="preserve"> The </w:t>
      </w:r>
      <w:del w:id="166" w:author="Steven Travers" w:date="2020-12-02T22:30:00Z">
        <w:r w:rsidR="00A05B6D" w:rsidRPr="00283FF5" w:rsidDel="006B4DA9">
          <w:rPr>
            <w:sz w:val="24"/>
            <w:szCs w:val="24"/>
          </w:rPr>
          <w:delText>first</w:delText>
        </w:r>
      </w:del>
      <w:r w:rsidR="00A05B6D" w:rsidRPr="00283FF5">
        <w:rPr>
          <w:sz w:val="24"/>
          <w:szCs w:val="24"/>
        </w:rPr>
        <w:t xml:space="preserve"> </w:t>
      </w:r>
      <w:del w:id="167" w:author="Steven Travers" w:date="2020-12-02T22:30:00Z">
        <w:r w:rsidR="00A05B6D" w:rsidRPr="00283FF5" w:rsidDel="006B4DA9">
          <w:rPr>
            <w:sz w:val="24"/>
            <w:szCs w:val="24"/>
          </w:rPr>
          <w:delText xml:space="preserve">four </w:delText>
        </w:r>
      </w:del>
      <w:ins w:id="168" w:author="Steven Travers" w:date="2020-12-02T22:30:00Z">
        <w:r w:rsidR="006B4DA9">
          <w:rPr>
            <w:sz w:val="24"/>
            <w:szCs w:val="24"/>
          </w:rPr>
          <w:t>five</w:t>
        </w:r>
        <w:r w:rsidR="006B4DA9" w:rsidRPr="00283FF5">
          <w:rPr>
            <w:sz w:val="24"/>
            <w:szCs w:val="24"/>
          </w:rPr>
          <w:t xml:space="preserve"> </w:t>
        </w:r>
        <w:r w:rsidR="006B4DA9">
          <w:rPr>
            <w:sz w:val="24"/>
            <w:szCs w:val="24"/>
          </w:rPr>
          <w:t xml:space="preserve">first </w:t>
        </w:r>
      </w:ins>
      <w:r w:rsidR="00A05B6D" w:rsidRPr="00283FF5">
        <w:rPr>
          <w:sz w:val="24"/>
          <w:szCs w:val="24"/>
        </w:rPr>
        <w:t xml:space="preserve">flowering species had strong and significant relationships between AGDU and FFD. Later flowering species typically had weaker, inconclusive relationships and few were significant. </w:t>
      </w:r>
      <w:ins w:id="169" w:author="Steven Travers" w:date="2020-12-02T22:31:00Z">
        <w:r w:rsidR="006B4DA9">
          <w:rPr>
            <w:sz w:val="24"/>
            <w:szCs w:val="24"/>
          </w:rPr>
          <w:t xml:space="preserve">Winter temperatures </w:t>
        </w:r>
      </w:ins>
      <w:ins w:id="170" w:author="Steven Travers" w:date="2020-12-02T22:40:00Z">
        <w:r w:rsidR="00A00388">
          <w:rPr>
            <w:sz w:val="24"/>
            <w:szCs w:val="24"/>
          </w:rPr>
          <w:t>(AGDU) also had indirect effects on flowering time (FFD)</w:t>
        </w:r>
      </w:ins>
      <w:ins w:id="171" w:author="Steven Travers" w:date="2020-12-02T22:31:00Z">
        <w:r w:rsidR="006B4DA9">
          <w:rPr>
            <w:sz w:val="24"/>
            <w:szCs w:val="24"/>
          </w:rPr>
          <w:t xml:space="preserve"> </w:t>
        </w:r>
      </w:ins>
      <w:ins w:id="172" w:author="Steven Travers" w:date="2020-12-02T22:40:00Z">
        <w:r w:rsidR="00A00388">
          <w:rPr>
            <w:sz w:val="24"/>
            <w:szCs w:val="24"/>
          </w:rPr>
          <w:t xml:space="preserve">through intermediary effects on the </w:t>
        </w:r>
      </w:ins>
      <w:ins w:id="173" w:author="Steven Travers" w:date="2020-12-02T22:41:00Z">
        <w:r w:rsidR="00A00388">
          <w:rPr>
            <w:sz w:val="24"/>
            <w:szCs w:val="24"/>
          </w:rPr>
          <w:t xml:space="preserve">snowpack in March (SPDX) for X species (Table of indirect effects).  </w:t>
        </w:r>
      </w:ins>
      <w:del w:id="174" w:author="Steven Travers" w:date="2020-12-02T22:32:00Z">
        <w:r w:rsidR="00A05B6D" w:rsidRPr="00283FF5" w:rsidDel="006B4DA9">
          <w:rPr>
            <w:sz w:val="24"/>
            <w:szCs w:val="24"/>
          </w:rPr>
          <w:delText>The</w:delText>
        </w:r>
      </w:del>
      <w:del w:id="175" w:author="Steven Travers" w:date="2020-12-02T22:37:00Z">
        <w:r w:rsidR="00A05B6D" w:rsidRPr="00283FF5" w:rsidDel="006B4DA9">
          <w:rPr>
            <w:sz w:val="24"/>
            <w:szCs w:val="24"/>
          </w:rPr>
          <w:delText xml:space="preserve"> relationships between AGDU </w:delText>
        </w:r>
        <w:r w:rsidR="00A05B6D" w:rsidRPr="00283FF5" w:rsidDel="006B4DA9">
          <w:rPr>
            <w:sz w:val="24"/>
            <w:szCs w:val="24"/>
          </w:rPr>
          <w:lastRenderedPageBreak/>
          <w:delText xml:space="preserve">and SPDX were positive in all species and the coefficients ranged from 0.01 to 0.18. Only four species had a statistically significant relationship between these variables. </w:delText>
        </w:r>
      </w:del>
    </w:p>
    <w:p w14:paraId="6C428572" w14:textId="7DB74063" w:rsidR="00A05B6D" w:rsidRPr="00283FF5" w:rsidRDefault="00A05B6D" w:rsidP="00283FF5">
      <w:pPr>
        <w:spacing w:line="480" w:lineRule="auto"/>
        <w:ind w:firstLine="720"/>
        <w:rPr>
          <w:sz w:val="24"/>
          <w:szCs w:val="24"/>
        </w:rPr>
      </w:pPr>
      <w:r w:rsidRPr="00283FF5">
        <w:rPr>
          <w:sz w:val="24"/>
          <w:szCs w:val="24"/>
        </w:rPr>
        <w:t xml:space="preserve">The relationship between </w:t>
      </w:r>
      <w:ins w:id="176" w:author="Steven Travers" w:date="2020-12-02T22:42:00Z">
        <w:r w:rsidR="00A00388">
          <w:rPr>
            <w:sz w:val="24"/>
            <w:szCs w:val="24"/>
          </w:rPr>
          <w:t>snowfall in the winter months (</w:t>
        </w:r>
      </w:ins>
      <w:r w:rsidRPr="00283FF5">
        <w:rPr>
          <w:sz w:val="24"/>
          <w:szCs w:val="24"/>
        </w:rPr>
        <w:t>TSNOW</w:t>
      </w:r>
      <w:ins w:id="177" w:author="Steven Travers" w:date="2020-12-02T22:42:00Z">
        <w:r w:rsidR="00A00388">
          <w:rPr>
            <w:sz w:val="24"/>
            <w:szCs w:val="24"/>
          </w:rPr>
          <w:t>)</w:t>
        </w:r>
      </w:ins>
      <w:r w:rsidRPr="00283FF5">
        <w:rPr>
          <w:sz w:val="24"/>
          <w:szCs w:val="24"/>
        </w:rPr>
        <w:t xml:space="preserve"> and </w:t>
      </w:r>
      <w:ins w:id="178" w:author="Steven Travers" w:date="2020-12-02T22:42:00Z">
        <w:r w:rsidR="00A00388">
          <w:rPr>
            <w:sz w:val="24"/>
            <w:szCs w:val="24"/>
          </w:rPr>
          <w:t>snowpack in March (</w:t>
        </w:r>
      </w:ins>
      <w:r w:rsidRPr="00283FF5">
        <w:rPr>
          <w:sz w:val="24"/>
          <w:szCs w:val="24"/>
        </w:rPr>
        <w:t>SPDX</w:t>
      </w:r>
      <w:ins w:id="179" w:author="Steven Travers" w:date="2020-12-02T22:43:00Z">
        <w:r w:rsidR="00A00388">
          <w:rPr>
            <w:sz w:val="24"/>
            <w:szCs w:val="24"/>
          </w:rPr>
          <w:t>) was a predictably strong one.  The path coefficient between the two variables was</w:t>
        </w:r>
      </w:ins>
      <w:r w:rsidRPr="00283FF5">
        <w:rPr>
          <w:sz w:val="24"/>
          <w:szCs w:val="24"/>
        </w:rPr>
        <w:t xml:space="preserve"> </w:t>
      </w:r>
      <w:del w:id="180" w:author="Steven Travers" w:date="2020-12-02T22:43:00Z">
        <w:r w:rsidRPr="00283FF5" w:rsidDel="00A00388">
          <w:rPr>
            <w:sz w:val="24"/>
            <w:szCs w:val="24"/>
          </w:rPr>
          <w:delText>had a</w:delText>
        </w:r>
      </w:del>
      <w:r w:rsidRPr="00283FF5">
        <w:rPr>
          <w:sz w:val="24"/>
          <w:szCs w:val="24"/>
        </w:rPr>
        <w:t xml:space="preserve"> positive and significant</w:t>
      </w:r>
      <w:del w:id="181" w:author="Steven Travers" w:date="2020-12-02T22:43:00Z">
        <w:r w:rsidRPr="00283FF5" w:rsidDel="00A00388">
          <w:rPr>
            <w:sz w:val="24"/>
            <w:szCs w:val="24"/>
          </w:rPr>
          <w:delText xml:space="preserve"> regression coefficient</w:delText>
        </w:r>
      </w:del>
      <w:r w:rsidRPr="00283FF5">
        <w:rPr>
          <w:sz w:val="24"/>
          <w:szCs w:val="24"/>
        </w:rPr>
        <w:t xml:space="preserve"> </w:t>
      </w:r>
      <w:ins w:id="182" w:author="Steven Travers" w:date="2020-12-02T22:43:00Z">
        <w:r w:rsidR="00A00388">
          <w:rPr>
            <w:sz w:val="24"/>
            <w:szCs w:val="24"/>
          </w:rPr>
          <w:t xml:space="preserve">for </w:t>
        </w:r>
      </w:ins>
      <w:del w:id="183" w:author="Steven Travers" w:date="2020-12-02T22:43:00Z">
        <w:r w:rsidRPr="00283FF5" w:rsidDel="00A00388">
          <w:rPr>
            <w:sz w:val="24"/>
            <w:szCs w:val="24"/>
          </w:rPr>
          <w:delText>in</w:delText>
        </w:r>
      </w:del>
      <w:r w:rsidRPr="00283FF5">
        <w:rPr>
          <w:sz w:val="24"/>
          <w:szCs w:val="24"/>
        </w:rPr>
        <w:t xml:space="preserve"> all species. </w:t>
      </w:r>
      <w:ins w:id="184" w:author="Steven Travers" w:date="2020-12-02T22:44:00Z">
        <w:r w:rsidR="00A00388">
          <w:rPr>
            <w:sz w:val="24"/>
            <w:szCs w:val="24"/>
          </w:rPr>
          <w:t xml:space="preserve"> </w:t>
        </w:r>
      </w:ins>
      <w:r w:rsidRPr="00283FF5">
        <w:rPr>
          <w:sz w:val="24"/>
          <w:szCs w:val="24"/>
        </w:rPr>
        <w:t>TSNOW was expected to be related to SPDX because both describe winter snowfall.</w:t>
      </w:r>
      <w:r w:rsidR="00E07E14" w:rsidRPr="00283FF5">
        <w:rPr>
          <w:sz w:val="24"/>
          <w:szCs w:val="24"/>
        </w:rPr>
        <w:t xml:space="preserve"> </w:t>
      </w:r>
      <w:ins w:id="185" w:author="Steven Travers" w:date="2020-12-02T22:45:00Z">
        <w:r w:rsidR="00A00388">
          <w:rPr>
            <w:sz w:val="24"/>
            <w:szCs w:val="24"/>
          </w:rPr>
          <w:t xml:space="preserve">However, </w:t>
        </w:r>
      </w:ins>
      <w:ins w:id="186" w:author="Steven Travers" w:date="2020-12-02T22:46:00Z">
        <w:r w:rsidR="00A00388">
          <w:rPr>
            <w:sz w:val="24"/>
            <w:szCs w:val="24"/>
          </w:rPr>
          <w:t>only three</w:t>
        </w:r>
      </w:ins>
      <w:del w:id="187" w:author="Steven Travers" w:date="2020-12-02T22:46:00Z">
        <w:r w:rsidRPr="00283FF5" w:rsidDel="00A00388">
          <w:rPr>
            <w:sz w:val="24"/>
            <w:szCs w:val="24"/>
          </w:rPr>
          <w:delText>Four</w:delText>
        </w:r>
      </w:del>
      <w:r w:rsidRPr="00283FF5">
        <w:rPr>
          <w:sz w:val="24"/>
          <w:szCs w:val="24"/>
        </w:rPr>
        <w:t xml:space="preserve"> out of the </w:t>
      </w:r>
      <w:ins w:id="188" w:author="Steven Travers" w:date="2020-12-02T22:46:00Z">
        <w:r w:rsidR="00A00388">
          <w:rPr>
            <w:sz w:val="24"/>
            <w:szCs w:val="24"/>
          </w:rPr>
          <w:t>19</w:t>
        </w:r>
      </w:ins>
      <w:del w:id="189" w:author="Steven Travers" w:date="2020-12-02T22:46:00Z">
        <w:r w:rsidRPr="00283FF5" w:rsidDel="00A00388">
          <w:rPr>
            <w:sz w:val="24"/>
            <w:szCs w:val="24"/>
          </w:rPr>
          <w:delText>21</w:delText>
        </w:r>
      </w:del>
      <w:r w:rsidRPr="00283FF5">
        <w:rPr>
          <w:sz w:val="24"/>
          <w:szCs w:val="24"/>
        </w:rPr>
        <w:t xml:space="preserve"> species had a significant relationship between SPDX and FFD</w:t>
      </w:r>
      <w:ins w:id="190" w:author="Steven Travers" w:date="2020-12-02T22:47:00Z">
        <w:r w:rsidR="00CD2B46">
          <w:rPr>
            <w:sz w:val="24"/>
            <w:szCs w:val="24"/>
          </w:rPr>
          <w:t>. In one species (</w:t>
        </w:r>
      </w:ins>
      <w:ins w:id="191" w:author="Steven Travers" w:date="2020-12-02T22:49:00Z">
        <w:r w:rsidR="00CD2B46" w:rsidRPr="00CD2B46">
          <w:rPr>
            <w:i/>
            <w:sz w:val="24"/>
            <w:szCs w:val="24"/>
            <w:rPrChange w:id="192" w:author="Steven Travers" w:date="2020-12-02T22:50:00Z">
              <w:rPr>
                <w:sz w:val="24"/>
                <w:szCs w:val="24"/>
              </w:rPr>
            </w:rPrChange>
          </w:rPr>
          <w:t>Cypripedium candidum</w:t>
        </w:r>
      </w:ins>
      <w:ins w:id="193" w:author="Steven Travers" w:date="2020-12-02T22:47:00Z">
        <w:r w:rsidR="00CD2B46">
          <w:rPr>
            <w:sz w:val="24"/>
            <w:szCs w:val="24"/>
          </w:rPr>
          <w:t>) the path coefficient</w:t>
        </w:r>
      </w:ins>
      <w:del w:id="194" w:author="Steven Travers" w:date="2020-12-02T22:47:00Z">
        <w:r w:rsidRPr="00283FF5" w:rsidDel="00A00388">
          <w:rPr>
            <w:sz w:val="24"/>
            <w:szCs w:val="24"/>
          </w:rPr>
          <w:delText>, two</w:delText>
        </w:r>
      </w:del>
      <w:r w:rsidRPr="00283FF5">
        <w:rPr>
          <w:sz w:val="24"/>
          <w:szCs w:val="24"/>
        </w:rPr>
        <w:t xml:space="preserve"> </w:t>
      </w:r>
      <w:del w:id="195" w:author="Steven Travers" w:date="2020-12-02T22:50:00Z">
        <w:r w:rsidRPr="00283FF5" w:rsidDel="00CD2B46">
          <w:rPr>
            <w:sz w:val="24"/>
            <w:szCs w:val="24"/>
          </w:rPr>
          <w:delText xml:space="preserve">were </w:delText>
        </w:r>
      </w:del>
      <w:ins w:id="196" w:author="Steven Travers" w:date="2020-12-02T22:50:00Z">
        <w:r w:rsidR="00CD2B46">
          <w:rPr>
            <w:sz w:val="24"/>
            <w:szCs w:val="24"/>
          </w:rPr>
          <w:t>was</w:t>
        </w:r>
        <w:r w:rsidR="00CD2B46" w:rsidRPr="00283FF5">
          <w:rPr>
            <w:sz w:val="24"/>
            <w:szCs w:val="24"/>
          </w:rPr>
          <w:t xml:space="preserve"> </w:t>
        </w:r>
      </w:ins>
      <w:r w:rsidRPr="00283FF5">
        <w:rPr>
          <w:sz w:val="24"/>
          <w:szCs w:val="24"/>
        </w:rPr>
        <w:t xml:space="preserve">negative and </w:t>
      </w:r>
      <w:ins w:id="197" w:author="Steven Travers" w:date="2020-12-02T22:48:00Z">
        <w:r w:rsidR="00A00388">
          <w:rPr>
            <w:sz w:val="24"/>
            <w:szCs w:val="24"/>
          </w:rPr>
          <w:t xml:space="preserve">in </w:t>
        </w:r>
      </w:ins>
      <w:ins w:id="198" w:author="Steven Travers" w:date="2020-12-02T22:50:00Z">
        <w:r w:rsidR="00CD2B46">
          <w:rPr>
            <w:sz w:val="24"/>
            <w:szCs w:val="24"/>
          </w:rPr>
          <w:t>two</w:t>
        </w:r>
      </w:ins>
      <w:ins w:id="199" w:author="Steven Travers" w:date="2020-12-02T22:48:00Z">
        <w:r w:rsidR="00CD2B46">
          <w:rPr>
            <w:sz w:val="24"/>
            <w:szCs w:val="24"/>
          </w:rPr>
          <w:t xml:space="preserve"> species (</w:t>
        </w:r>
      </w:ins>
      <w:ins w:id="200" w:author="Steven Travers" w:date="2020-12-02T22:50:00Z">
        <w:r w:rsidR="00CD2B46" w:rsidRPr="00CD2B46">
          <w:rPr>
            <w:i/>
            <w:sz w:val="24"/>
            <w:szCs w:val="24"/>
            <w:rPrChange w:id="201" w:author="Steven Travers" w:date="2020-12-02T22:51:00Z">
              <w:rPr>
                <w:sz w:val="24"/>
                <w:szCs w:val="24"/>
              </w:rPr>
            </w:rPrChange>
          </w:rPr>
          <w:t>Zigadenus elegans</w:t>
        </w:r>
        <w:r w:rsidR="00CD2B46">
          <w:rPr>
            <w:sz w:val="24"/>
            <w:szCs w:val="24"/>
          </w:rPr>
          <w:t xml:space="preserve"> and </w:t>
        </w:r>
        <w:r w:rsidR="00CD2B46" w:rsidRPr="00CD2B46">
          <w:rPr>
            <w:i/>
            <w:sz w:val="24"/>
            <w:szCs w:val="24"/>
            <w:rPrChange w:id="202" w:author="Steven Travers" w:date="2020-12-02T22:51:00Z">
              <w:rPr>
                <w:sz w:val="24"/>
                <w:szCs w:val="24"/>
              </w:rPr>
            </w:rPrChange>
          </w:rPr>
          <w:t>Rosa arkansana</w:t>
        </w:r>
      </w:ins>
      <w:ins w:id="203" w:author="Steven Travers" w:date="2020-12-02T22:48:00Z">
        <w:r w:rsidR="00A00388">
          <w:rPr>
            <w:sz w:val="24"/>
            <w:szCs w:val="24"/>
          </w:rPr>
          <w:t xml:space="preserve">) the coefficient was </w:t>
        </w:r>
      </w:ins>
      <w:del w:id="204" w:author="Steven Travers" w:date="2020-12-02T22:48:00Z">
        <w:r w:rsidRPr="00283FF5" w:rsidDel="00A00388">
          <w:rPr>
            <w:sz w:val="24"/>
            <w:szCs w:val="24"/>
          </w:rPr>
          <w:delText xml:space="preserve">two were </w:delText>
        </w:r>
      </w:del>
      <w:r w:rsidRPr="00283FF5">
        <w:rPr>
          <w:sz w:val="24"/>
          <w:szCs w:val="24"/>
        </w:rPr>
        <w:t>positive.</w:t>
      </w:r>
      <w:ins w:id="205" w:author="Steven Travers" w:date="2020-12-02T22:51:00Z">
        <w:r w:rsidR="00CD2B46">
          <w:rPr>
            <w:sz w:val="24"/>
            <w:szCs w:val="24"/>
          </w:rPr>
          <w:t xml:space="preserve"> There were significant indirect effects of TSNOW on FFD through its effects on snowpack in </w:t>
        </w:r>
      </w:ins>
      <w:ins w:id="206" w:author="Steven Travers" w:date="2020-12-02T22:52:00Z">
        <w:r w:rsidR="00CD2B46">
          <w:rPr>
            <w:sz w:val="24"/>
            <w:szCs w:val="24"/>
          </w:rPr>
          <w:t xml:space="preserve">March (SPDX) in X of the Y species (indirect effect table). </w:t>
        </w:r>
      </w:ins>
    </w:p>
    <w:p w14:paraId="58189BFD" w14:textId="77777777" w:rsidR="00A05B6D" w:rsidRPr="00283FF5" w:rsidRDefault="00A05B6D" w:rsidP="00283FF5">
      <w:pPr>
        <w:pStyle w:val="Heading2"/>
        <w:spacing w:line="480" w:lineRule="auto"/>
        <w:rPr>
          <w:szCs w:val="24"/>
        </w:rPr>
      </w:pPr>
    </w:p>
    <w:p w14:paraId="6B1F4A1A" w14:textId="77777777" w:rsidR="00FA6FAB" w:rsidRPr="00283FF5" w:rsidRDefault="00FA6FAB" w:rsidP="00283FF5">
      <w:pPr>
        <w:spacing w:line="480" w:lineRule="auto"/>
        <w:rPr>
          <w:sz w:val="24"/>
          <w:szCs w:val="24"/>
        </w:rPr>
      </w:pPr>
    </w:p>
    <w:p w14:paraId="5A58010F" w14:textId="6D9FFE15" w:rsidR="00FA6FAB" w:rsidRPr="00283FF5" w:rsidDel="00944625" w:rsidRDefault="00FA6FAB" w:rsidP="00283FF5">
      <w:pPr>
        <w:spacing w:line="480" w:lineRule="auto"/>
        <w:rPr>
          <w:del w:id="207" w:author="Emma Chandler" w:date="2020-12-07T09:04:00Z"/>
          <w:sz w:val="24"/>
          <w:szCs w:val="24"/>
        </w:rPr>
      </w:pPr>
    </w:p>
    <w:p w14:paraId="53E36945" w14:textId="2DE3623E" w:rsidR="00FA6FAB" w:rsidRPr="00283FF5" w:rsidDel="00944625" w:rsidRDefault="00FA6FAB" w:rsidP="00283FF5">
      <w:pPr>
        <w:spacing w:line="480" w:lineRule="auto"/>
        <w:rPr>
          <w:del w:id="208" w:author="Emma Chandler" w:date="2020-12-07T09:04:00Z"/>
          <w:sz w:val="24"/>
          <w:szCs w:val="24"/>
        </w:rPr>
      </w:pPr>
    </w:p>
    <w:p w14:paraId="7E38A6A8" w14:textId="073CACAF" w:rsidR="00FA6FAB" w:rsidRPr="00283FF5" w:rsidDel="00944625" w:rsidRDefault="00FA6FAB" w:rsidP="00283FF5">
      <w:pPr>
        <w:spacing w:line="480" w:lineRule="auto"/>
        <w:rPr>
          <w:del w:id="209" w:author="Emma Chandler" w:date="2020-12-07T09:04:00Z"/>
          <w:sz w:val="24"/>
          <w:szCs w:val="24"/>
        </w:rPr>
      </w:pPr>
    </w:p>
    <w:p w14:paraId="6685A2C1" w14:textId="3DB965FA" w:rsidR="00FA6FAB" w:rsidRPr="00283FF5" w:rsidDel="00944625" w:rsidRDefault="00FA6FAB" w:rsidP="00283FF5">
      <w:pPr>
        <w:spacing w:line="480" w:lineRule="auto"/>
        <w:rPr>
          <w:del w:id="210" w:author="Emma Chandler" w:date="2020-12-07T09:04:00Z"/>
          <w:sz w:val="24"/>
          <w:szCs w:val="24"/>
        </w:rPr>
      </w:pPr>
    </w:p>
    <w:p w14:paraId="5D10844F" w14:textId="0C8A0EB3" w:rsidR="009C0FB2" w:rsidDel="00944625" w:rsidRDefault="009C0FB2" w:rsidP="00283FF5">
      <w:pPr>
        <w:spacing w:line="480" w:lineRule="auto"/>
        <w:rPr>
          <w:ins w:id="211" w:author="Steven Travers" w:date="2020-12-01T21:07:00Z"/>
          <w:del w:id="212" w:author="Emma Chandler" w:date="2020-12-07T09:04:00Z"/>
          <w:sz w:val="24"/>
          <w:szCs w:val="24"/>
        </w:rPr>
      </w:pPr>
    </w:p>
    <w:p w14:paraId="09B32995" w14:textId="2762AB91" w:rsidR="000115C6" w:rsidDel="00944625" w:rsidRDefault="000115C6" w:rsidP="00283FF5">
      <w:pPr>
        <w:spacing w:line="480" w:lineRule="auto"/>
        <w:rPr>
          <w:ins w:id="213" w:author="Steven Travers" w:date="2020-12-01T21:07:00Z"/>
          <w:del w:id="214" w:author="Emma Chandler" w:date="2020-12-07T09:04:00Z"/>
          <w:sz w:val="24"/>
          <w:szCs w:val="24"/>
        </w:rPr>
      </w:pPr>
    </w:p>
    <w:p w14:paraId="6CC1DEA0" w14:textId="5637943B" w:rsidR="000115C6" w:rsidRPr="00283FF5" w:rsidDel="00CD2B46" w:rsidRDefault="000115C6" w:rsidP="000115C6">
      <w:pPr>
        <w:pStyle w:val="Heading2"/>
        <w:spacing w:line="480" w:lineRule="auto"/>
        <w:rPr>
          <w:del w:id="215" w:author="Steven Travers" w:date="2020-12-02T22:53:00Z"/>
          <w:moveTo w:id="216" w:author="Steven Travers" w:date="2020-12-01T21:07:00Z"/>
          <w:szCs w:val="24"/>
        </w:rPr>
      </w:pPr>
      <w:moveToRangeStart w:id="217" w:author="Steven Travers" w:date="2020-12-01T21:07:00Z" w:name="move57749244"/>
      <w:moveTo w:id="218" w:author="Steven Travers" w:date="2020-12-01T21:07:00Z">
        <w:del w:id="219" w:author="Steven Travers" w:date="2020-12-02T22:53:00Z">
          <w:r w:rsidRPr="00283FF5" w:rsidDel="00CD2B46">
            <w:rPr>
              <w:szCs w:val="24"/>
            </w:rPr>
            <w:lastRenderedPageBreak/>
            <w:delText>Snowpack correlation</w:delText>
          </w:r>
        </w:del>
      </w:moveTo>
    </w:p>
    <w:p w14:paraId="6486820E" w14:textId="597B16F6" w:rsidR="000115C6" w:rsidRPr="00283FF5" w:rsidDel="00CD2B46" w:rsidRDefault="000115C6" w:rsidP="000115C6">
      <w:pPr>
        <w:spacing w:line="480" w:lineRule="auto"/>
        <w:rPr>
          <w:del w:id="220" w:author="Steven Travers" w:date="2020-12-02T22:53:00Z"/>
          <w:moveTo w:id="221" w:author="Steven Travers" w:date="2020-12-01T21:07:00Z"/>
          <w:sz w:val="24"/>
          <w:szCs w:val="24"/>
        </w:rPr>
      </w:pPr>
      <w:moveTo w:id="222" w:author="Steven Travers" w:date="2020-12-01T21:07:00Z">
        <w:del w:id="223" w:author="Steven Travers" w:date="2020-12-02T22:53:00Z">
          <w:r w:rsidRPr="00283FF5" w:rsidDel="00CD2B46">
            <w:rPr>
              <w:sz w:val="24"/>
              <w:szCs w:val="24"/>
            </w:rPr>
            <w:delText>There were variable relationships between FFD and SPDX among species. R2 values ranged from 0.033 to 0.86 indicating a lot of variation in the explanatory power of SPDX on FFD. Three of 21 species were statistically significant (Cerastium arvense, Amorpha canescens, and Zigandenus elegans).</w:delText>
          </w:r>
        </w:del>
      </w:moveTo>
    </w:p>
    <w:moveToRangeEnd w:id="217"/>
    <w:p w14:paraId="259553F0" w14:textId="0F5C988B" w:rsidR="000115C6" w:rsidRPr="00283FF5" w:rsidDel="00944625" w:rsidRDefault="000115C6" w:rsidP="00283FF5">
      <w:pPr>
        <w:spacing w:line="480" w:lineRule="auto"/>
        <w:rPr>
          <w:del w:id="224" w:author="Emma Chandler" w:date="2020-12-07T09:04:00Z"/>
          <w:sz w:val="24"/>
          <w:szCs w:val="24"/>
        </w:rPr>
      </w:pPr>
    </w:p>
    <w:p w14:paraId="0EB46F13" w14:textId="0AA349A8" w:rsidR="004F73A2" w:rsidRPr="00283FF5" w:rsidRDefault="004F73A2" w:rsidP="00283FF5">
      <w:pPr>
        <w:pStyle w:val="Heading1"/>
        <w:spacing w:line="480" w:lineRule="auto"/>
        <w:rPr>
          <w:szCs w:val="24"/>
        </w:rPr>
      </w:pPr>
      <w:r w:rsidRPr="00283FF5">
        <w:rPr>
          <w:szCs w:val="24"/>
        </w:rPr>
        <w:t>Discussion</w:t>
      </w:r>
    </w:p>
    <w:p w14:paraId="3EE01CE4" w14:textId="559CC31C" w:rsidR="009211CC" w:rsidRPr="00283FF5" w:rsidRDefault="009211CC" w:rsidP="00283FF5">
      <w:pPr>
        <w:spacing w:after="0" w:line="480" w:lineRule="auto"/>
        <w:rPr>
          <w:sz w:val="24"/>
          <w:szCs w:val="24"/>
        </w:rPr>
      </w:pPr>
      <w:r w:rsidRPr="00283FF5">
        <w:rPr>
          <w:sz w:val="24"/>
          <w:szCs w:val="24"/>
        </w:rPr>
        <w:t>DOBG</w:t>
      </w:r>
    </w:p>
    <w:p w14:paraId="79F5F451" w14:textId="1B2EC9F2" w:rsidR="009211CC" w:rsidRPr="00283FF5" w:rsidRDefault="009211CC" w:rsidP="00283FF5">
      <w:pPr>
        <w:pStyle w:val="ListParagraph"/>
        <w:numPr>
          <w:ilvl w:val="0"/>
          <w:numId w:val="2"/>
        </w:numPr>
        <w:spacing w:after="0" w:line="480" w:lineRule="auto"/>
        <w:rPr>
          <w:sz w:val="24"/>
          <w:szCs w:val="24"/>
        </w:rPr>
      </w:pPr>
      <w:r w:rsidRPr="00283FF5">
        <w:rPr>
          <w:sz w:val="24"/>
          <w:szCs w:val="24"/>
        </w:rPr>
        <w:t xml:space="preserve">The model for all species improved when we excluded DOBG. We expected that the date of first bare ground would </w:t>
      </w:r>
      <w:r w:rsidR="00E07E14" w:rsidRPr="00283FF5">
        <w:rPr>
          <w:sz w:val="24"/>
          <w:szCs w:val="24"/>
        </w:rPr>
        <w:t>influence</w:t>
      </w:r>
      <w:r w:rsidRPr="00283FF5">
        <w:rPr>
          <w:sz w:val="24"/>
          <w:szCs w:val="24"/>
        </w:rPr>
        <w:t xml:space="preserve"> first flowering day</w:t>
      </w:r>
      <w:r w:rsidR="00E62477" w:rsidRPr="00283FF5">
        <w:rPr>
          <w:sz w:val="24"/>
          <w:szCs w:val="24"/>
        </w:rPr>
        <w:t xml:space="preserve"> </w:t>
      </w:r>
      <w:r w:rsidR="00A80145" w:rsidRPr="00283FF5">
        <w:rPr>
          <w:sz w:val="24"/>
          <w:szCs w:val="24"/>
        </w:rPr>
        <w:t>as was reported by Inouye (2002) for montane species in Colorado. However</w:t>
      </w:r>
      <w:r w:rsidR="00E62477" w:rsidRPr="00283FF5">
        <w:rPr>
          <w:sz w:val="24"/>
          <w:szCs w:val="24"/>
        </w:rPr>
        <w:t>, only a few of the species had a significant relationship</w:t>
      </w:r>
      <w:r w:rsidR="00A80145" w:rsidRPr="00283FF5">
        <w:rPr>
          <w:sz w:val="24"/>
          <w:szCs w:val="24"/>
        </w:rPr>
        <w:t xml:space="preserve"> between DOBG and FFD suggesting that snow cover does not affect flowering in mid western prairies.</w:t>
      </w:r>
    </w:p>
    <w:p w14:paraId="610B1530" w14:textId="2D981811" w:rsidR="00DC1D9A" w:rsidRPr="00283FF5" w:rsidRDefault="00A05B6D" w:rsidP="00283FF5">
      <w:pPr>
        <w:spacing w:after="0" w:line="480" w:lineRule="auto"/>
        <w:rPr>
          <w:sz w:val="24"/>
          <w:szCs w:val="24"/>
        </w:rPr>
      </w:pPr>
      <w:r w:rsidRPr="00283FF5">
        <w:rPr>
          <w:sz w:val="24"/>
          <w:szCs w:val="24"/>
        </w:rPr>
        <w:t xml:space="preserve">Temperature- </w:t>
      </w:r>
    </w:p>
    <w:p w14:paraId="76FF4997" w14:textId="0D9556E8" w:rsidR="00A05B6D" w:rsidRPr="00283FF5" w:rsidRDefault="009211CC" w:rsidP="00283FF5">
      <w:pPr>
        <w:pStyle w:val="ListParagraph"/>
        <w:numPr>
          <w:ilvl w:val="0"/>
          <w:numId w:val="1"/>
        </w:numPr>
        <w:spacing w:after="0" w:line="480" w:lineRule="auto"/>
        <w:rPr>
          <w:sz w:val="24"/>
          <w:szCs w:val="24"/>
        </w:rPr>
      </w:pPr>
      <w:r w:rsidRPr="00283FF5">
        <w:rPr>
          <w:sz w:val="24"/>
          <w:szCs w:val="24"/>
        </w:rPr>
        <w:t xml:space="preserve">AGDU and FFD had a positive and significant relationship in most of the species. </w:t>
      </w:r>
      <w:r w:rsidR="00A80145" w:rsidRPr="00283FF5">
        <w:rPr>
          <w:sz w:val="24"/>
          <w:szCs w:val="24"/>
        </w:rPr>
        <w:t xml:space="preserve">A higher AGDU means a colder spring suggesting that temperature is important for growth and development. This was especially </w:t>
      </w:r>
      <w:r w:rsidR="003D3B2A" w:rsidRPr="00283FF5">
        <w:rPr>
          <w:sz w:val="24"/>
          <w:szCs w:val="24"/>
        </w:rPr>
        <w:t>the case for earlier flowering species.</w:t>
      </w:r>
    </w:p>
    <w:p w14:paraId="53C9D251" w14:textId="77777777" w:rsidR="00DC1D9A" w:rsidRPr="00283FF5" w:rsidRDefault="00A05B6D" w:rsidP="00283FF5">
      <w:pPr>
        <w:spacing w:after="0" w:line="480" w:lineRule="auto"/>
        <w:rPr>
          <w:sz w:val="24"/>
          <w:szCs w:val="24"/>
        </w:rPr>
      </w:pPr>
      <w:r w:rsidRPr="00283FF5">
        <w:rPr>
          <w:sz w:val="24"/>
          <w:szCs w:val="24"/>
        </w:rPr>
        <w:t xml:space="preserve">Temperature and SPDX- </w:t>
      </w:r>
    </w:p>
    <w:p w14:paraId="3AB72AC7" w14:textId="41EA3B02" w:rsidR="00A05B6D" w:rsidRPr="00283FF5" w:rsidRDefault="009211CC" w:rsidP="00283FF5">
      <w:pPr>
        <w:pStyle w:val="ListParagraph"/>
        <w:numPr>
          <w:ilvl w:val="0"/>
          <w:numId w:val="1"/>
        </w:numPr>
        <w:spacing w:after="0" w:line="480" w:lineRule="auto"/>
        <w:rPr>
          <w:sz w:val="24"/>
          <w:szCs w:val="24"/>
        </w:rPr>
      </w:pPr>
      <w:r w:rsidRPr="00283FF5">
        <w:rPr>
          <w:sz w:val="24"/>
          <w:szCs w:val="24"/>
        </w:rPr>
        <w:t>AGDU and SPDX had a weak, p</w:t>
      </w:r>
      <w:r w:rsidR="00DC1D9A" w:rsidRPr="00283FF5">
        <w:rPr>
          <w:sz w:val="24"/>
          <w:szCs w:val="24"/>
        </w:rPr>
        <w:t xml:space="preserve">ositive relationship in all models. </w:t>
      </w:r>
      <w:r w:rsidR="003D3B2A" w:rsidRPr="00283FF5">
        <w:rPr>
          <w:sz w:val="24"/>
          <w:szCs w:val="24"/>
        </w:rPr>
        <w:t>A</w:t>
      </w:r>
      <w:r w:rsidRPr="00283FF5">
        <w:rPr>
          <w:sz w:val="24"/>
          <w:szCs w:val="24"/>
        </w:rPr>
        <w:t xml:space="preserve"> higher AGDU</w:t>
      </w:r>
      <w:r w:rsidR="003D3B2A" w:rsidRPr="00283FF5">
        <w:rPr>
          <w:sz w:val="24"/>
          <w:szCs w:val="24"/>
        </w:rPr>
        <w:t xml:space="preserve"> means</w:t>
      </w:r>
      <w:r w:rsidRPr="00283FF5">
        <w:rPr>
          <w:sz w:val="24"/>
          <w:szCs w:val="24"/>
        </w:rPr>
        <w:t xml:space="preserve"> </w:t>
      </w:r>
      <w:r w:rsidR="003D3B2A" w:rsidRPr="00283FF5">
        <w:rPr>
          <w:sz w:val="24"/>
          <w:szCs w:val="24"/>
        </w:rPr>
        <w:t>that the first months of the year were</w:t>
      </w:r>
      <w:r w:rsidRPr="00283FF5">
        <w:rPr>
          <w:sz w:val="24"/>
          <w:szCs w:val="24"/>
        </w:rPr>
        <w:t xml:space="preserve"> colder which could </w:t>
      </w:r>
      <w:r w:rsidR="003D3B2A" w:rsidRPr="00283FF5">
        <w:rPr>
          <w:sz w:val="24"/>
          <w:szCs w:val="24"/>
        </w:rPr>
        <w:t xml:space="preserve">loosely </w:t>
      </w:r>
      <w:r w:rsidRPr="00283FF5">
        <w:rPr>
          <w:sz w:val="24"/>
          <w:szCs w:val="24"/>
        </w:rPr>
        <w:t>explain the higher snow depth on day X.</w:t>
      </w:r>
      <w:r w:rsidR="00DC1D9A" w:rsidRPr="00283FF5">
        <w:rPr>
          <w:sz w:val="24"/>
          <w:szCs w:val="24"/>
        </w:rPr>
        <w:t xml:space="preserve"> </w:t>
      </w:r>
    </w:p>
    <w:p w14:paraId="1FF0F720" w14:textId="35534043" w:rsidR="00A05B6D" w:rsidRPr="00283FF5" w:rsidRDefault="00A05B6D" w:rsidP="00283FF5">
      <w:pPr>
        <w:spacing w:after="0" w:line="480" w:lineRule="auto"/>
        <w:rPr>
          <w:sz w:val="24"/>
          <w:szCs w:val="24"/>
        </w:rPr>
      </w:pPr>
      <w:r w:rsidRPr="00283FF5">
        <w:rPr>
          <w:sz w:val="24"/>
          <w:szCs w:val="24"/>
        </w:rPr>
        <w:t xml:space="preserve">Snow – </w:t>
      </w:r>
    </w:p>
    <w:p w14:paraId="55D5248D" w14:textId="150F6A3F" w:rsidR="00DC1D9A" w:rsidRPr="00283FF5" w:rsidRDefault="00DC1D9A" w:rsidP="00283FF5">
      <w:pPr>
        <w:pStyle w:val="ListParagraph"/>
        <w:numPr>
          <w:ilvl w:val="0"/>
          <w:numId w:val="1"/>
        </w:numPr>
        <w:spacing w:after="0" w:line="480" w:lineRule="auto"/>
        <w:rPr>
          <w:sz w:val="24"/>
          <w:szCs w:val="24"/>
        </w:rPr>
      </w:pPr>
      <w:r w:rsidRPr="00283FF5">
        <w:rPr>
          <w:sz w:val="24"/>
          <w:szCs w:val="24"/>
        </w:rPr>
        <w:lastRenderedPageBreak/>
        <w:t xml:space="preserve">The relationship between TSNOW and SPDX was always positive and significant. We expected this because the more average snowfall, the more likely that the depth of snow on day X in March is deeper.  </w:t>
      </w:r>
    </w:p>
    <w:p w14:paraId="56A18089" w14:textId="77777777" w:rsidR="00DC1D9A" w:rsidRPr="00283FF5" w:rsidRDefault="00A05B6D" w:rsidP="00283FF5">
      <w:pPr>
        <w:spacing w:after="0" w:line="480" w:lineRule="auto"/>
        <w:rPr>
          <w:sz w:val="24"/>
          <w:szCs w:val="24"/>
        </w:rPr>
      </w:pPr>
      <w:r w:rsidRPr="00283FF5">
        <w:rPr>
          <w:sz w:val="24"/>
          <w:szCs w:val="24"/>
        </w:rPr>
        <w:t xml:space="preserve">SPDX and FFD – </w:t>
      </w:r>
    </w:p>
    <w:p w14:paraId="43161782" w14:textId="77777777" w:rsidR="009211CC" w:rsidRPr="00283FF5" w:rsidRDefault="00DC1D9A" w:rsidP="00283FF5">
      <w:pPr>
        <w:pStyle w:val="ListParagraph"/>
        <w:numPr>
          <w:ilvl w:val="0"/>
          <w:numId w:val="1"/>
        </w:numPr>
        <w:spacing w:after="0" w:line="480" w:lineRule="auto"/>
        <w:rPr>
          <w:sz w:val="24"/>
          <w:szCs w:val="24"/>
        </w:rPr>
      </w:pPr>
      <w:r w:rsidRPr="00283FF5">
        <w:rPr>
          <w:sz w:val="24"/>
          <w:szCs w:val="24"/>
        </w:rPr>
        <w:t xml:space="preserve">Varied by species. </w:t>
      </w:r>
    </w:p>
    <w:p w14:paraId="7A455080" w14:textId="2B8A42F7" w:rsidR="00A05B6D" w:rsidRPr="00283FF5" w:rsidRDefault="00DC1D9A" w:rsidP="00283FF5">
      <w:pPr>
        <w:pStyle w:val="ListParagraph"/>
        <w:numPr>
          <w:ilvl w:val="0"/>
          <w:numId w:val="1"/>
        </w:numPr>
        <w:spacing w:after="0" w:line="480" w:lineRule="auto"/>
        <w:rPr>
          <w:sz w:val="24"/>
          <w:szCs w:val="24"/>
        </w:rPr>
      </w:pPr>
      <w:r w:rsidRPr="00283FF5">
        <w:rPr>
          <w:sz w:val="24"/>
          <w:szCs w:val="24"/>
        </w:rPr>
        <w:t xml:space="preserve">Some </w:t>
      </w:r>
      <w:r w:rsidR="009211CC" w:rsidRPr="00283FF5">
        <w:rPr>
          <w:sz w:val="24"/>
          <w:szCs w:val="24"/>
        </w:rPr>
        <w:t xml:space="preserve">species </w:t>
      </w:r>
      <w:r w:rsidRPr="00283FF5">
        <w:rPr>
          <w:sz w:val="24"/>
          <w:szCs w:val="24"/>
        </w:rPr>
        <w:t>had a positive relationship, meaning that the deeper the snow</w:t>
      </w:r>
      <w:r w:rsidR="009211CC" w:rsidRPr="00283FF5">
        <w:rPr>
          <w:sz w:val="24"/>
          <w:szCs w:val="24"/>
        </w:rPr>
        <w:t xml:space="preserve"> on day X, the later the species flowered. This outcome would be expected if snow cover impaired earlier flowering.</w:t>
      </w:r>
    </w:p>
    <w:p w14:paraId="7B028BFF" w14:textId="36869629" w:rsidR="009211CC" w:rsidRDefault="009211CC" w:rsidP="00283FF5">
      <w:pPr>
        <w:pStyle w:val="ListParagraph"/>
        <w:numPr>
          <w:ilvl w:val="0"/>
          <w:numId w:val="1"/>
        </w:numPr>
        <w:spacing w:after="0" w:line="480" w:lineRule="auto"/>
        <w:rPr>
          <w:ins w:id="225" w:author="Steven Travers" w:date="2020-12-02T21:59:00Z"/>
          <w:sz w:val="24"/>
          <w:szCs w:val="24"/>
        </w:rPr>
      </w:pPr>
      <w:r w:rsidRPr="00283FF5">
        <w:rPr>
          <w:sz w:val="24"/>
          <w:szCs w:val="24"/>
        </w:rPr>
        <w:t>Some species had a negative relationship of SPDX and FFD. This suggests that more moisture from the snow melt contributes to earlier flowering.</w:t>
      </w:r>
    </w:p>
    <w:p w14:paraId="32D4A46F" w14:textId="1E545237" w:rsidR="00283262" w:rsidRDefault="00283262">
      <w:pPr>
        <w:rPr>
          <w:sz w:val="24"/>
          <w:szCs w:val="24"/>
        </w:rPr>
      </w:pPr>
      <w:r>
        <w:rPr>
          <w:sz w:val="24"/>
          <w:szCs w:val="24"/>
        </w:rPr>
        <w:br w:type="page"/>
      </w:r>
    </w:p>
    <w:p w14:paraId="7DA69103" w14:textId="3835CD40" w:rsidR="00283262" w:rsidRPr="00283FF5" w:rsidRDefault="00283262" w:rsidP="00283262">
      <w:pPr>
        <w:spacing w:line="480" w:lineRule="auto"/>
        <w:rPr>
          <w:sz w:val="24"/>
          <w:szCs w:val="24"/>
        </w:rPr>
      </w:pPr>
      <w:commentRangeStart w:id="226"/>
      <w:r w:rsidRPr="00283FF5">
        <w:rPr>
          <w:sz w:val="24"/>
          <w:szCs w:val="24"/>
        </w:rPr>
        <w:lastRenderedPageBreak/>
        <w:t>Table 1</w:t>
      </w:r>
      <w:commentRangeEnd w:id="226"/>
      <w:r w:rsidR="00A00388">
        <w:rPr>
          <w:rStyle w:val="CommentReference"/>
        </w:rPr>
        <w:commentReference w:id="226"/>
      </w:r>
      <w:r w:rsidRPr="00283FF5">
        <w:rPr>
          <w:sz w:val="24"/>
          <w:szCs w:val="24"/>
        </w:rPr>
        <w:t xml:space="preserve">. Statistical summary of </w:t>
      </w:r>
      <w:del w:id="227" w:author="Emma Chandler" w:date="2020-12-06T09:12:00Z">
        <w:r w:rsidRPr="00283FF5" w:rsidDel="00E036A6">
          <w:rPr>
            <w:sz w:val="24"/>
            <w:szCs w:val="24"/>
          </w:rPr>
          <w:delText>indirect effects</w:delText>
        </w:r>
      </w:del>
      <w:ins w:id="228" w:author="Emma Chandler" w:date="2020-12-06T09:12:00Z">
        <w:r w:rsidR="00E036A6">
          <w:rPr>
            <w:sz w:val="24"/>
            <w:szCs w:val="24"/>
          </w:rPr>
          <w:t>regression coefficients</w:t>
        </w:r>
      </w:ins>
      <w:r w:rsidRPr="00283FF5">
        <w:rPr>
          <w:sz w:val="24"/>
          <w:szCs w:val="24"/>
        </w:rPr>
        <w:t xml:space="preserve"> </w:t>
      </w:r>
      <w:ins w:id="229" w:author="Emma Chandler" w:date="2020-12-06T09:12:00Z">
        <w:r w:rsidR="00E036A6">
          <w:rPr>
            <w:sz w:val="24"/>
            <w:szCs w:val="24"/>
          </w:rPr>
          <w:t xml:space="preserve">for </w:t>
        </w:r>
      </w:ins>
      <w:ins w:id="230" w:author="Emma Chandler" w:date="2020-12-06T09:13:00Z">
        <w:r w:rsidR="00E036A6">
          <w:rPr>
            <w:sz w:val="24"/>
            <w:szCs w:val="24"/>
          </w:rPr>
          <w:t xml:space="preserve">direct and indirect effects for </w:t>
        </w:r>
      </w:ins>
      <w:ins w:id="231" w:author="Emma Chandler" w:date="2020-12-06T09:12:00Z">
        <w:r w:rsidR="00E036A6">
          <w:rPr>
            <w:sz w:val="24"/>
            <w:szCs w:val="24"/>
          </w:rPr>
          <w:t>reduced model.</w:t>
        </w:r>
      </w:ins>
      <w:ins w:id="232" w:author="Emma Chandler" w:date="2020-12-06T09:13:00Z">
        <w:r w:rsidR="00E036A6">
          <w:rPr>
            <w:sz w:val="24"/>
            <w:szCs w:val="24"/>
          </w:rPr>
          <w:t xml:space="preserve"> </w:t>
        </w:r>
      </w:ins>
      <w:ins w:id="233" w:author="Emma Chandler" w:date="2020-12-06T09:14:00Z">
        <w:r w:rsidR="00E036A6">
          <w:rPr>
            <w:sz w:val="24"/>
            <w:szCs w:val="24"/>
          </w:rPr>
          <w:t>Paths of model lab</w:t>
        </w:r>
      </w:ins>
      <w:ins w:id="234" w:author="Emma Chandler" w:date="2020-12-06T09:15:00Z">
        <w:r w:rsidR="00E036A6">
          <w:rPr>
            <w:sz w:val="24"/>
            <w:szCs w:val="24"/>
          </w:rPr>
          <w:t>eled as follows: A = SPDX ~ TSNOW, B = SPDX ~ TSNOW, C = FFD ~</w:t>
        </w:r>
      </w:ins>
      <w:ins w:id="235" w:author="Emma Chandler" w:date="2020-12-06T09:16:00Z">
        <w:r w:rsidR="00E036A6">
          <w:rPr>
            <w:sz w:val="24"/>
            <w:szCs w:val="24"/>
          </w:rPr>
          <w:t xml:space="preserve"> AGDU, D =</w:t>
        </w:r>
      </w:ins>
      <w:ins w:id="236" w:author="Emma Chandler" w:date="2020-12-06T09:17:00Z">
        <w:r w:rsidR="00E036A6">
          <w:rPr>
            <w:sz w:val="24"/>
            <w:szCs w:val="24"/>
          </w:rPr>
          <w:t xml:space="preserve"> FFD ~SPDX, AD = indirect effect for </w:t>
        </w:r>
      </w:ins>
      <w:ins w:id="237" w:author="Emma Chandler" w:date="2020-12-06T09:18:00Z">
        <w:r w:rsidR="00E036A6">
          <w:rPr>
            <w:sz w:val="24"/>
            <w:szCs w:val="24"/>
          </w:rPr>
          <w:t xml:space="preserve">TSNOW on FFD mediated by SPDX, BD = indirect effect for </w:t>
        </w:r>
      </w:ins>
      <w:ins w:id="238" w:author="Emma Chandler" w:date="2020-12-06T09:19:00Z">
        <w:r w:rsidR="00361438">
          <w:rPr>
            <w:sz w:val="24"/>
            <w:szCs w:val="24"/>
          </w:rPr>
          <w:t xml:space="preserve">AGDU on FFD mediated by SPDX. </w:t>
        </w:r>
      </w:ins>
      <w:del w:id="239" w:author="Emma Chandler" w:date="2020-12-06T09:12:00Z">
        <w:r w:rsidRPr="00283FF5" w:rsidDel="00E036A6">
          <w:rPr>
            <w:sz w:val="24"/>
            <w:szCs w:val="24"/>
          </w:rPr>
          <w:delText>for TSNOW and AGDU on FFD.</w:delText>
        </w:r>
      </w:del>
      <w:r w:rsidRPr="00283FF5">
        <w:rPr>
          <w:sz w:val="24"/>
          <w:szCs w:val="24"/>
        </w:rPr>
        <w:t xml:space="preserve"> </w:t>
      </w:r>
      <w:ins w:id="240" w:author="Emma Chandler" w:date="2020-12-06T09:13:00Z">
        <w:r w:rsidR="00E036A6" w:rsidRPr="00283FF5">
          <w:rPr>
            <w:sz w:val="24"/>
            <w:szCs w:val="24"/>
          </w:rPr>
          <w:t>Number of asterisks indicate level of significance for p-value: *p ≤ 0.05, **p ≤ 0.01, ***p ≤ 0.001.</w:t>
        </w:r>
      </w:ins>
      <w:del w:id="241" w:author="Emma Chandler" w:date="2020-12-06T09:13:00Z">
        <w:r w:rsidRPr="00283FF5" w:rsidDel="00E036A6">
          <w:rPr>
            <w:sz w:val="24"/>
            <w:szCs w:val="24"/>
          </w:rPr>
          <w:delText>Estimates of indirect relationships and p-values reported from model output.</w:delText>
        </w:r>
      </w:del>
    </w:p>
    <w:tbl>
      <w:tblPr>
        <w:tblStyle w:val="TableGrid"/>
        <w:tblW w:w="9463" w:type="dxa"/>
        <w:tblLook w:val="04A0" w:firstRow="1" w:lastRow="0" w:firstColumn="1" w:lastColumn="0" w:noHBand="0" w:noVBand="1"/>
        <w:tblPrChange w:id="242" w:author="Emma Chandler" w:date="2020-12-07T09:09:00Z">
          <w:tblPr>
            <w:tblStyle w:val="TableGrid"/>
            <w:tblW w:w="9463" w:type="dxa"/>
            <w:tblLook w:val="04A0" w:firstRow="1" w:lastRow="0" w:firstColumn="1" w:lastColumn="0" w:noHBand="0" w:noVBand="1"/>
          </w:tblPr>
        </w:tblPrChange>
      </w:tblPr>
      <w:tblGrid>
        <w:gridCol w:w="2301"/>
        <w:gridCol w:w="1116"/>
        <w:gridCol w:w="996"/>
        <w:gridCol w:w="1116"/>
        <w:gridCol w:w="1116"/>
        <w:gridCol w:w="1416"/>
        <w:gridCol w:w="1402"/>
        <w:tblGridChange w:id="243">
          <w:tblGrid>
            <w:gridCol w:w="1725"/>
            <w:gridCol w:w="1148"/>
            <w:gridCol w:w="996"/>
            <w:gridCol w:w="1116"/>
            <w:gridCol w:w="1116"/>
            <w:gridCol w:w="1356"/>
            <w:gridCol w:w="2006"/>
          </w:tblGrid>
        </w:tblGridChange>
      </w:tblGrid>
      <w:tr w:rsidR="00944625" w:rsidRPr="00283FF5" w14:paraId="2051DC1E" w14:textId="77777777" w:rsidTr="00944625">
        <w:tc>
          <w:tcPr>
            <w:tcW w:w="2785" w:type="dxa"/>
            <w:tcPrChange w:id="244" w:author="Emma Chandler" w:date="2020-12-07T09:09:00Z">
              <w:tcPr>
                <w:tcW w:w="1764" w:type="dxa"/>
              </w:tcPr>
            </w:tcPrChange>
          </w:tcPr>
          <w:p w14:paraId="7A161832" w14:textId="77777777" w:rsidR="0071556C" w:rsidRPr="00283FF5" w:rsidRDefault="0071556C">
            <w:pPr>
              <w:rPr>
                <w:sz w:val="24"/>
                <w:szCs w:val="24"/>
              </w:rPr>
              <w:pPrChange w:id="245" w:author="Emma Chandler" w:date="2020-12-07T09:10:00Z">
                <w:pPr>
                  <w:spacing w:line="480" w:lineRule="auto"/>
                </w:pPr>
              </w:pPrChange>
            </w:pPr>
            <w:r w:rsidRPr="00283FF5">
              <w:rPr>
                <w:sz w:val="24"/>
                <w:szCs w:val="24"/>
              </w:rPr>
              <w:t>Species</w:t>
            </w:r>
          </w:p>
        </w:tc>
        <w:tc>
          <w:tcPr>
            <w:tcW w:w="618" w:type="dxa"/>
            <w:tcPrChange w:id="246" w:author="Emma Chandler" w:date="2020-12-07T09:09:00Z">
              <w:tcPr>
                <w:tcW w:w="1159" w:type="dxa"/>
              </w:tcPr>
            </w:tcPrChange>
          </w:tcPr>
          <w:p w14:paraId="7FAE44A1" w14:textId="1552DEBC" w:rsidR="0071556C" w:rsidRPr="00283FF5" w:rsidRDefault="00E036A6" w:rsidP="005F40B9">
            <w:pPr>
              <w:spacing w:line="480" w:lineRule="auto"/>
              <w:rPr>
                <w:ins w:id="247" w:author="Emma Chandler" w:date="2020-12-06T08:34:00Z"/>
                <w:sz w:val="24"/>
                <w:szCs w:val="24"/>
              </w:rPr>
            </w:pPr>
            <w:ins w:id="248" w:author="Emma Chandler" w:date="2020-12-06T09:09:00Z">
              <w:r>
                <w:rPr>
                  <w:sz w:val="24"/>
                  <w:szCs w:val="24"/>
                </w:rPr>
                <w:t>A</w:t>
              </w:r>
            </w:ins>
          </w:p>
        </w:tc>
        <w:tc>
          <w:tcPr>
            <w:tcW w:w="996" w:type="dxa"/>
            <w:tcPrChange w:id="249" w:author="Emma Chandler" w:date="2020-12-07T09:09:00Z">
              <w:tcPr>
                <w:tcW w:w="996" w:type="dxa"/>
              </w:tcPr>
            </w:tcPrChange>
          </w:tcPr>
          <w:p w14:paraId="7C332710" w14:textId="3AACEA0D" w:rsidR="0071556C" w:rsidRPr="00283FF5" w:rsidRDefault="00E036A6" w:rsidP="005F40B9">
            <w:pPr>
              <w:spacing w:line="480" w:lineRule="auto"/>
              <w:rPr>
                <w:ins w:id="250" w:author="Emma Chandler" w:date="2020-12-06T08:33:00Z"/>
                <w:sz w:val="24"/>
                <w:szCs w:val="24"/>
              </w:rPr>
            </w:pPr>
            <w:ins w:id="251" w:author="Emma Chandler" w:date="2020-12-06T09:09:00Z">
              <w:r>
                <w:rPr>
                  <w:sz w:val="24"/>
                  <w:szCs w:val="24"/>
                </w:rPr>
                <w:t>B</w:t>
              </w:r>
            </w:ins>
          </w:p>
        </w:tc>
        <w:tc>
          <w:tcPr>
            <w:tcW w:w="1116" w:type="dxa"/>
            <w:tcPrChange w:id="252" w:author="Emma Chandler" w:date="2020-12-07T09:09:00Z">
              <w:tcPr>
                <w:tcW w:w="1116" w:type="dxa"/>
              </w:tcPr>
            </w:tcPrChange>
          </w:tcPr>
          <w:p w14:paraId="35A2D1F1" w14:textId="2C6819E1" w:rsidR="0071556C" w:rsidRPr="00283FF5" w:rsidRDefault="00E036A6" w:rsidP="005F40B9">
            <w:pPr>
              <w:spacing w:line="480" w:lineRule="auto"/>
              <w:rPr>
                <w:ins w:id="253" w:author="Emma Chandler" w:date="2020-12-06T08:33:00Z"/>
                <w:sz w:val="24"/>
                <w:szCs w:val="24"/>
              </w:rPr>
            </w:pPr>
            <w:ins w:id="254" w:author="Emma Chandler" w:date="2020-12-06T09:09:00Z">
              <w:r>
                <w:rPr>
                  <w:sz w:val="24"/>
                  <w:szCs w:val="24"/>
                </w:rPr>
                <w:t>C</w:t>
              </w:r>
            </w:ins>
          </w:p>
        </w:tc>
        <w:tc>
          <w:tcPr>
            <w:tcW w:w="1116" w:type="dxa"/>
            <w:tcPrChange w:id="255" w:author="Emma Chandler" w:date="2020-12-07T09:09:00Z">
              <w:tcPr>
                <w:tcW w:w="1116" w:type="dxa"/>
              </w:tcPr>
            </w:tcPrChange>
          </w:tcPr>
          <w:p w14:paraId="4B561617" w14:textId="2032659A" w:rsidR="0071556C" w:rsidRPr="00283FF5" w:rsidRDefault="00E036A6" w:rsidP="005F40B9">
            <w:pPr>
              <w:spacing w:line="480" w:lineRule="auto"/>
              <w:rPr>
                <w:ins w:id="256" w:author="Emma Chandler" w:date="2020-12-06T08:32:00Z"/>
                <w:sz w:val="24"/>
                <w:szCs w:val="24"/>
              </w:rPr>
            </w:pPr>
            <w:ins w:id="257" w:author="Emma Chandler" w:date="2020-12-06T09:09:00Z">
              <w:r>
                <w:rPr>
                  <w:sz w:val="24"/>
                  <w:szCs w:val="24"/>
                </w:rPr>
                <w:t>D</w:t>
              </w:r>
            </w:ins>
          </w:p>
        </w:tc>
        <w:tc>
          <w:tcPr>
            <w:tcW w:w="1356" w:type="dxa"/>
            <w:tcPrChange w:id="258" w:author="Emma Chandler" w:date="2020-12-07T09:09:00Z">
              <w:tcPr>
                <w:tcW w:w="1134" w:type="dxa"/>
              </w:tcPr>
            </w:tcPrChange>
          </w:tcPr>
          <w:p w14:paraId="3CAB3CF6" w14:textId="5A88B960" w:rsidR="0071556C" w:rsidRPr="00283FF5" w:rsidRDefault="0071556C" w:rsidP="005F40B9">
            <w:pPr>
              <w:spacing w:line="480" w:lineRule="auto"/>
              <w:rPr>
                <w:sz w:val="24"/>
                <w:szCs w:val="24"/>
              </w:rPr>
            </w:pPr>
            <w:del w:id="259" w:author="Emma Chandler" w:date="2020-12-06T09:11:00Z">
              <w:r w:rsidRPr="00283FF5" w:rsidDel="00E036A6">
                <w:rPr>
                  <w:sz w:val="24"/>
                  <w:szCs w:val="24"/>
                </w:rPr>
                <w:delText xml:space="preserve">TSNOW </w:delText>
              </w:r>
            </w:del>
            <w:ins w:id="260" w:author="Emma Chandler" w:date="2020-12-06T09:11:00Z">
              <w:r w:rsidR="00E036A6">
                <w:rPr>
                  <w:sz w:val="24"/>
                  <w:szCs w:val="24"/>
                </w:rPr>
                <w:t>AD</w:t>
              </w:r>
              <w:r w:rsidR="00E036A6" w:rsidRPr="00283FF5">
                <w:rPr>
                  <w:sz w:val="24"/>
                  <w:szCs w:val="24"/>
                </w:rPr>
                <w:t xml:space="preserve"> </w:t>
              </w:r>
            </w:ins>
          </w:p>
        </w:tc>
        <w:tc>
          <w:tcPr>
            <w:tcW w:w="1476" w:type="dxa"/>
            <w:tcPrChange w:id="261" w:author="Emma Chandler" w:date="2020-12-07T09:09:00Z">
              <w:tcPr>
                <w:tcW w:w="2178" w:type="dxa"/>
              </w:tcPr>
            </w:tcPrChange>
          </w:tcPr>
          <w:p w14:paraId="2DBEE8EE" w14:textId="28E8A8FD" w:rsidR="0071556C" w:rsidRPr="00283FF5" w:rsidRDefault="0071556C" w:rsidP="005F40B9">
            <w:pPr>
              <w:spacing w:line="480" w:lineRule="auto"/>
              <w:rPr>
                <w:sz w:val="24"/>
                <w:szCs w:val="24"/>
              </w:rPr>
            </w:pPr>
            <w:del w:id="262" w:author="Emma Chandler" w:date="2020-12-06T09:11:00Z">
              <w:r w:rsidRPr="00283FF5" w:rsidDel="00E036A6">
                <w:rPr>
                  <w:sz w:val="24"/>
                  <w:szCs w:val="24"/>
                </w:rPr>
                <w:delText xml:space="preserve">AGDU </w:delText>
              </w:r>
            </w:del>
            <w:ins w:id="263" w:author="Emma Chandler" w:date="2020-12-06T09:11:00Z">
              <w:r w:rsidR="00E036A6">
                <w:rPr>
                  <w:sz w:val="24"/>
                  <w:szCs w:val="24"/>
                </w:rPr>
                <w:t>BD</w:t>
              </w:r>
              <w:r w:rsidR="00E036A6" w:rsidRPr="00283FF5">
                <w:rPr>
                  <w:sz w:val="24"/>
                  <w:szCs w:val="24"/>
                </w:rPr>
                <w:t xml:space="preserve"> </w:t>
              </w:r>
            </w:ins>
          </w:p>
        </w:tc>
      </w:tr>
      <w:tr w:rsidR="00944625" w:rsidRPr="00283FF5" w:rsidDel="0071556C" w14:paraId="4FA940DA" w14:textId="797F70B2" w:rsidTr="00944625">
        <w:trPr>
          <w:del w:id="264" w:author="Emma Chandler" w:date="2020-12-06T08:27:00Z"/>
        </w:trPr>
        <w:tc>
          <w:tcPr>
            <w:tcW w:w="2785" w:type="dxa"/>
            <w:tcPrChange w:id="265" w:author="Emma Chandler" w:date="2020-12-07T09:09:00Z">
              <w:tcPr>
                <w:tcW w:w="1764" w:type="dxa"/>
              </w:tcPr>
            </w:tcPrChange>
          </w:tcPr>
          <w:p w14:paraId="7F762929" w14:textId="605492FD" w:rsidR="0071556C" w:rsidRPr="00283FF5" w:rsidDel="0071556C" w:rsidRDefault="0071556C">
            <w:pPr>
              <w:rPr>
                <w:del w:id="266" w:author="Emma Chandler" w:date="2020-12-06T08:27:00Z"/>
                <w:i/>
                <w:iCs/>
                <w:sz w:val="24"/>
                <w:szCs w:val="24"/>
              </w:rPr>
              <w:pPrChange w:id="267" w:author="Emma Chandler" w:date="2020-12-07T09:10:00Z">
                <w:pPr>
                  <w:spacing w:line="480" w:lineRule="auto"/>
                </w:pPr>
              </w:pPrChange>
            </w:pPr>
            <w:del w:id="268" w:author="Emma Chandler" w:date="2020-12-06T08:27:00Z">
              <w:r w:rsidRPr="00283FF5" w:rsidDel="0071556C">
                <w:rPr>
                  <w:i/>
                  <w:iCs/>
                  <w:sz w:val="24"/>
                  <w:szCs w:val="24"/>
                </w:rPr>
                <w:delText>Anemone patens</w:delText>
              </w:r>
            </w:del>
          </w:p>
        </w:tc>
        <w:tc>
          <w:tcPr>
            <w:tcW w:w="618" w:type="dxa"/>
            <w:tcPrChange w:id="269" w:author="Emma Chandler" w:date="2020-12-07T09:09:00Z">
              <w:tcPr>
                <w:tcW w:w="1159" w:type="dxa"/>
              </w:tcPr>
            </w:tcPrChange>
          </w:tcPr>
          <w:p w14:paraId="1CFE4C66" w14:textId="77777777" w:rsidR="0071556C" w:rsidRPr="00283FF5" w:rsidDel="0071556C" w:rsidRDefault="0071556C">
            <w:pPr>
              <w:rPr>
                <w:ins w:id="270" w:author="Emma Chandler" w:date="2020-12-06T08:34:00Z"/>
                <w:sz w:val="24"/>
                <w:szCs w:val="24"/>
              </w:rPr>
              <w:pPrChange w:id="271" w:author="Emma Chandler" w:date="2020-12-07T09:10:00Z">
                <w:pPr>
                  <w:spacing w:line="480" w:lineRule="auto"/>
                </w:pPr>
              </w:pPrChange>
            </w:pPr>
          </w:p>
        </w:tc>
        <w:tc>
          <w:tcPr>
            <w:tcW w:w="996" w:type="dxa"/>
            <w:tcPrChange w:id="272" w:author="Emma Chandler" w:date="2020-12-07T09:09:00Z">
              <w:tcPr>
                <w:tcW w:w="996" w:type="dxa"/>
              </w:tcPr>
            </w:tcPrChange>
          </w:tcPr>
          <w:p w14:paraId="1A42692E" w14:textId="5B8BCB2C" w:rsidR="0071556C" w:rsidRPr="00283FF5" w:rsidDel="0071556C" w:rsidRDefault="0071556C" w:rsidP="005F40B9">
            <w:pPr>
              <w:spacing w:line="480" w:lineRule="auto"/>
              <w:rPr>
                <w:ins w:id="273" w:author="Emma Chandler" w:date="2020-12-06T08:33:00Z"/>
                <w:sz w:val="24"/>
                <w:szCs w:val="24"/>
              </w:rPr>
            </w:pPr>
          </w:p>
        </w:tc>
        <w:tc>
          <w:tcPr>
            <w:tcW w:w="1116" w:type="dxa"/>
            <w:tcPrChange w:id="274" w:author="Emma Chandler" w:date="2020-12-07T09:09:00Z">
              <w:tcPr>
                <w:tcW w:w="1116" w:type="dxa"/>
              </w:tcPr>
            </w:tcPrChange>
          </w:tcPr>
          <w:p w14:paraId="7EE3D6D1" w14:textId="516E9477" w:rsidR="0071556C" w:rsidRPr="00283FF5" w:rsidDel="0071556C" w:rsidRDefault="0071556C" w:rsidP="005F40B9">
            <w:pPr>
              <w:spacing w:line="480" w:lineRule="auto"/>
              <w:rPr>
                <w:ins w:id="275" w:author="Emma Chandler" w:date="2020-12-06T08:33:00Z"/>
                <w:sz w:val="24"/>
                <w:szCs w:val="24"/>
              </w:rPr>
            </w:pPr>
          </w:p>
        </w:tc>
        <w:tc>
          <w:tcPr>
            <w:tcW w:w="1116" w:type="dxa"/>
            <w:tcPrChange w:id="276" w:author="Emma Chandler" w:date="2020-12-07T09:09:00Z">
              <w:tcPr>
                <w:tcW w:w="1116" w:type="dxa"/>
              </w:tcPr>
            </w:tcPrChange>
          </w:tcPr>
          <w:p w14:paraId="7AB86AD9" w14:textId="425CD854" w:rsidR="0071556C" w:rsidRPr="00283FF5" w:rsidDel="0071556C" w:rsidRDefault="0071556C" w:rsidP="005F40B9">
            <w:pPr>
              <w:spacing w:line="480" w:lineRule="auto"/>
              <w:rPr>
                <w:ins w:id="277" w:author="Emma Chandler" w:date="2020-12-06T08:32:00Z"/>
                <w:sz w:val="24"/>
                <w:szCs w:val="24"/>
              </w:rPr>
            </w:pPr>
          </w:p>
        </w:tc>
        <w:tc>
          <w:tcPr>
            <w:tcW w:w="1356" w:type="dxa"/>
            <w:tcPrChange w:id="278" w:author="Emma Chandler" w:date="2020-12-07T09:09:00Z">
              <w:tcPr>
                <w:tcW w:w="1134" w:type="dxa"/>
              </w:tcPr>
            </w:tcPrChange>
          </w:tcPr>
          <w:p w14:paraId="731607EC" w14:textId="409A4E3E" w:rsidR="0071556C" w:rsidRPr="00283FF5" w:rsidDel="0071556C" w:rsidRDefault="0071556C" w:rsidP="005F40B9">
            <w:pPr>
              <w:spacing w:line="480" w:lineRule="auto"/>
              <w:rPr>
                <w:del w:id="279" w:author="Emma Chandler" w:date="2020-12-06T08:27:00Z"/>
                <w:sz w:val="24"/>
                <w:szCs w:val="24"/>
              </w:rPr>
            </w:pPr>
            <w:del w:id="280" w:author="Emma Chandler" w:date="2020-12-06T08:27:00Z">
              <w:r w:rsidRPr="00283FF5" w:rsidDel="0071556C">
                <w:rPr>
                  <w:sz w:val="24"/>
                  <w:szCs w:val="24"/>
                </w:rPr>
                <w:delText xml:space="preserve">0.626 </w:delText>
              </w:r>
            </w:del>
          </w:p>
        </w:tc>
        <w:tc>
          <w:tcPr>
            <w:tcW w:w="1476" w:type="dxa"/>
            <w:tcPrChange w:id="281" w:author="Emma Chandler" w:date="2020-12-07T09:09:00Z">
              <w:tcPr>
                <w:tcW w:w="2178" w:type="dxa"/>
              </w:tcPr>
            </w:tcPrChange>
          </w:tcPr>
          <w:p w14:paraId="7F49B07C" w14:textId="0DA4D80E" w:rsidR="0071556C" w:rsidRPr="00283FF5" w:rsidDel="0071556C" w:rsidRDefault="0071556C" w:rsidP="005F40B9">
            <w:pPr>
              <w:spacing w:line="480" w:lineRule="auto"/>
              <w:rPr>
                <w:del w:id="282" w:author="Emma Chandler" w:date="2020-12-06T08:27:00Z"/>
                <w:sz w:val="24"/>
                <w:szCs w:val="24"/>
              </w:rPr>
            </w:pPr>
            <w:del w:id="283" w:author="Emma Chandler" w:date="2020-12-06T08:27:00Z">
              <w:r w:rsidRPr="00283FF5" w:rsidDel="0071556C">
                <w:rPr>
                  <w:sz w:val="24"/>
                  <w:szCs w:val="24"/>
                </w:rPr>
                <w:delText xml:space="preserve">0.921 </w:delText>
              </w:r>
            </w:del>
          </w:p>
        </w:tc>
      </w:tr>
      <w:tr w:rsidR="00944625" w:rsidRPr="00283FF5" w14:paraId="3F8813F8" w14:textId="77777777" w:rsidTr="00944625">
        <w:tc>
          <w:tcPr>
            <w:tcW w:w="2785" w:type="dxa"/>
            <w:tcPrChange w:id="284" w:author="Emma Chandler" w:date="2020-12-07T09:09:00Z">
              <w:tcPr>
                <w:tcW w:w="1764" w:type="dxa"/>
              </w:tcPr>
            </w:tcPrChange>
          </w:tcPr>
          <w:p w14:paraId="2B29D48C" w14:textId="77777777" w:rsidR="0071556C" w:rsidRPr="00283FF5" w:rsidRDefault="0071556C">
            <w:pPr>
              <w:rPr>
                <w:i/>
                <w:iCs/>
                <w:sz w:val="24"/>
                <w:szCs w:val="24"/>
              </w:rPr>
              <w:pPrChange w:id="285" w:author="Emma Chandler" w:date="2020-12-07T09:10:00Z">
                <w:pPr>
                  <w:spacing w:line="480" w:lineRule="auto"/>
                </w:pPr>
              </w:pPrChange>
            </w:pPr>
            <w:r w:rsidRPr="00283FF5">
              <w:rPr>
                <w:i/>
                <w:iCs/>
                <w:sz w:val="24"/>
                <w:szCs w:val="24"/>
              </w:rPr>
              <w:t>Ranunculus rhomboides</w:t>
            </w:r>
          </w:p>
        </w:tc>
        <w:tc>
          <w:tcPr>
            <w:tcW w:w="618" w:type="dxa"/>
            <w:tcPrChange w:id="286" w:author="Emma Chandler" w:date="2020-12-07T09:09:00Z">
              <w:tcPr>
                <w:tcW w:w="1159" w:type="dxa"/>
              </w:tcPr>
            </w:tcPrChange>
          </w:tcPr>
          <w:p w14:paraId="5519E14E" w14:textId="5BFA49CA" w:rsidR="0071556C" w:rsidRPr="00283FF5" w:rsidRDefault="009A19D9" w:rsidP="005F40B9">
            <w:pPr>
              <w:spacing w:line="480" w:lineRule="auto"/>
              <w:rPr>
                <w:ins w:id="287" w:author="Emma Chandler" w:date="2020-12-06T08:34:00Z"/>
                <w:sz w:val="24"/>
                <w:szCs w:val="24"/>
              </w:rPr>
            </w:pPr>
            <w:ins w:id="288" w:author="Emma Chandler" w:date="2020-12-06T08:37:00Z">
              <w:r>
                <w:rPr>
                  <w:sz w:val="24"/>
                  <w:szCs w:val="24"/>
                </w:rPr>
                <w:t>0.471</w:t>
              </w:r>
            </w:ins>
            <w:ins w:id="289" w:author="Emma Chandler" w:date="2020-12-06T08:38:00Z">
              <w:r>
                <w:rPr>
                  <w:sz w:val="24"/>
                  <w:szCs w:val="24"/>
                </w:rPr>
                <w:t>**</w:t>
              </w:r>
            </w:ins>
          </w:p>
        </w:tc>
        <w:tc>
          <w:tcPr>
            <w:tcW w:w="996" w:type="dxa"/>
            <w:tcPrChange w:id="290" w:author="Emma Chandler" w:date="2020-12-07T09:09:00Z">
              <w:tcPr>
                <w:tcW w:w="996" w:type="dxa"/>
              </w:tcPr>
            </w:tcPrChange>
          </w:tcPr>
          <w:p w14:paraId="5B149670" w14:textId="6C354008" w:rsidR="0071556C" w:rsidRPr="00283FF5" w:rsidRDefault="009A19D9" w:rsidP="005F40B9">
            <w:pPr>
              <w:spacing w:line="480" w:lineRule="auto"/>
              <w:rPr>
                <w:ins w:id="291" w:author="Emma Chandler" w:date="2020-12-06T08:33:00Z"/>
                <w:sz w:val="24"/>
                <w:szCs w:val="24"/>
              </w:rPr>
            </w:pPr>
            <w:ins w:id="292" w:author="Emma Chandler" w:date="2020-12-06T08:39:00Z">
              <w:r>
                <w:rPr>
                  <w:sz w:val="24"/>
                  <w:szCs w:val="24"/>
                </w:rPr>
                <w:t>0.178</w:t>
              </w:r>
            </w:ins>
          </w:p>
        </w:tc>
        <w:tc>
          <w:tcPr>
            <w:tcW w:w="1116" w:type="dxa"/>
            <w:tcPrChange w:id="293" w:author="Emma Chandler" w:date="2020-12-07T09:09:00Z">
              <w:tcPr>
                <w:tcW w:w="1116" w:type="dxa"/>
              </w:tcPr>
            </w:tcPrChange>
          </w:tcPr>
          <w:p w14:paraId="0FD960E9" w14:textId="11A8A9A4" w:rsidR="0071556C" w:rsidRPr="00283FF5" w:rsidRDefault="009A19D9" w:rsidP="005F40B9">
            <w:pPr>
              <w:spacing w:line="480" w:lineRule="auto"/>
              <w:rPr>
                <w:ins w:id="294" w:author="Emma Chandler" w:date="2020-12-06T08:33:00Z"/>
                <w:sz w:val="24"/>
                <w:szCs w:val="24"/>
              </w:rPr>
            </w:pPr>
            <w:ins w:id="295" w:author="Emma Chandler" w:date="2020-12-06T08:39:00Z">
              <w:r>
                <w:rPr>
                  <w:sz w:val="24"/>
                  <w:szCs w:val="24"/>
                </w:rPr>
                <w:t>0.737***</w:t>
              </w:r>
            </w:ins>
          </w:p>
        </w:tc>
        <w:tc>
          <w:tcPr>
            <w:tcW w:w="1116" w:type="dxa"/>
            <w:tcPrChange w:id="296" w:author="Emma Chandler" w:date="2020-12-07T09:09:00Z">
              <w:tcPr>
                <w:tcW w:w="1116" w:type="dxa"/>
              </w:tcPr>
            </w:tcPrChange>
          </w:tcPr>
          <w:p w14:paraId="5476A99A" w14:textId="6AA980EF" w:rsidR="0071556C" w:rsidRPr="00283FF5" w:rsidRDefault="009A19D9" w:rsidP="005F40B9">
            <w:pPr>
              <w:spacing w:line="480" w:lineRule="auto"/>
              <w:rPr>
                <w:ins w:id="297" w:author="Emma Chandler" w:date="2020-12-06T08:32:00Z"/>
                <w:sz w:val="24"/>
                <w:szCs w:val="24"/>
              </w:rPr>
            </w:pPr>
            <w:ins w:id="298" w:author="Emma Chandler" w:date="2020-12-06T08:39:00Z">
              <w:r>
                <w:rPr>
                  <w:sz w:val="24"/>
                  <w:szCs w:val="24"/>
                </w:rPr>
                <w:t>0.295</w:t>
              </w:r>
            </w:ins>
          </w:p>
        </w:tc>
        <w:tc>
          <w:tcPr>
            <w:tcW w:w="1356" w:type="dxa"/>
            <w:tcPrChange w:id="299" w:author="Emma Chandler" w:date="2020-12-07T09:09:00Z">
              <w:tcPr>
                <w:tcW w:w="1134" w:type="dxa"/>
              </w:tcPr>
            </w:tcPrChange>
          </w:tcPr>
          <w:p w14:paraId="7ECBC12B" w14:textId="72A30E8A" w:rsidR="0071556C" w:rsidRPr="00283FF5" w:rsidRDefault="00261BA5" w:rsidP="005F40B9">
            <w:pPr>
              <w:spacing w:line="480" w:lineRule="auto"/>
              <w:rPr>
                <w:sz w:val="24"/>
                <w:szCs w:val="24"/>
              </w:rPr>
            </w:pPr>
            <w:ins w:id="300" w:author="Emma Chandler" w:date="2020-12-10T21:56:00Z">
              <w:r>
                <w:rPr>
                  <w:sz w:val="24"/>
                  <w:szCs w:val="24"/>
                </w:rPr>
                <w:t>0</w:t>
              </w:r>
            </w:ins>
            <w:del w:id="301" w:author="Emma Chandler" w:date="2020-12-10T21:56:00Z">
              <w:r w:rsidR="0071556C" w:rsidRPr="00283FF5" w:rsidDel="00261BA5">
                <w:rPr>
                  <w:sz w:val="24"/>
                  <w:szCs w:val="24"/>
                </w:rPr>
                <w:delText>1</w:delText>
              </w:r>
            </w:del>
            <w:r w:rsidR="0071556C" w:rsidRPr="00283FF5">
              <w:rPr>
                <w:sz w:val="24"/>
                <w:szCs w:val="24"/>
              </w:rPr>
              <w:t>.139</w:t>
            </w:r>
            <w:del w:id="302" w:author="Emma Chandler" w:date="2020-12-06T08:28:00Z">
              <w:r w:rsidR="0071556C" w:rsidRPr="00283FF5" w:rsidDel="0071556C">
                <w:rPr>
                  <w:sz w:val="24"/>
                  <w:szCs w:val="24"/>
                </w:rPr>
                <w:delText xml:space="preserve"> </w:delText>
              </w:r>
            </w:del>
          </w:p>
        </w:tc>
        <w:tc>
          <w:tcPr>
            <w:tcW w:w="1476" w:type="dxa"/>
            <w:tcPrChange w:id="303" w:author="Emma Chandler" w:date="2020-12-07T09:09:00Z">
              <w:tcPr>
                <w:tcW w:w="2178" w:type="dxa"/>
              </w:tcPr>
            </w:tcPrChange>
          </w:tcPr>
          <w:p w14:paraId="4D0CF6C0" w14:textId="1DF52022" w:rsidR="0071556C" w:rsidRPr="00283FF5" w:rsidRDefault="00261BA5" w:rsidP="005F40B9">
            <w:pPr>
              <w:spacing w:line="480" w:lineRule="auto"/>
              <w:rPr>
                <w:sz w:val="24"/>
                <w:szCs w:val="24"/>
              </w:rPr>
            </w:pPr>
            <w:ins w:id="304" w:author="Emma Chandler" w:date="2020-12-10T21:57:00Z">
              <w:r>
                <w:rPr>
                  <w:sz w:val="24"/>
                  <w:szCs w:val="24"/>
                </w:rPr>
                <w:t>0</w:t>
              </w:r>
            </w:ins>
            <w:del w:id="305" w:author="Emma Chandler" w:date="2020-12-10T21:57:00Z">
              <w:r w:rsidR="0071556C" w:rsidRPr="00283FF5" w:rsidDel="00261BA5">
                <w:rPr>
                  <w:sz w:val="24"/>
                  <w:szCs w:val="24"/>
                </w:rPr>
                <w:delText>1</w:delText>
              </w:r>
            </w:del>
            <w:r w:rsidR="0071556C" w:rsidRPr="00283FF5">
              <w:rPr>
                <w:sz w:val="24"/>
                <w:szCs w:val="24"/>
              </w:rPr>
              <w:t xml:space="preserve">.053 </w:t>
            </w:r>
          </w:p>
        </w:tc>
      </w:tr>
      <w:tr w:rsidR="00944625" w:rsidRPr="00283FF5" w:rsidDel="0071556C" w14:paraId="43CABD1C" w14:textId="3020EE20" w:rsidTr="00944625">
        <w:trPr>
          <w:del w:id="306" w:author="Emma Chandler" w:date="2020-12-06T08:27:00Z"/>
        </w:trPr>
        <w:tc>
          <w:tcPr>
            <w:tcW w:w="2785" w:type="dxa"/>
            <w:tcPrChange w:id="307" w:author="Emma Chandler" w:date="2020-12-07T09:09:00Z">
              <w:tcPr>
                <w:tcW w:w="1764" w:type="dxa"/>
              </w:tcPr>
            </w:tcPrChange>
          </w:tcPr>
          <w:p w14:paraId="6272F618" w14:textId="64F2F86F" w:rsidR="0071556C" w:rsidRPr="00283FF5" w:rsidDel="0071556C" w:rsidRDefault="0071556C">
            <w:pPr>
              <w:rPr>
                <w:del w:id="308" w:author="Emma Chandler" w:date="2020-12-06T08:27:00Z"/>
                <w:i/>
                <w:iCs/>
                <w:sz w:val="24"/>
                <w:szCs w:val="24"/>
              </w:rPr>
              <w:pPrChange w:id="309" w:author="Emma Chandler" w:date="2020-12-07T09:10:00Z">
                <w:pPr>
                  <w:spacing w:line="480" w:lineRule="auto"/>
                </w:pPr>
              </w:pPrChange>
            </w:pPr>
            <w:del w:id="310" w:author="Emma Chandler" w:date="2020-12-06T08:27:00Z">
              <w:r w:rsidRPr="00283FF5" w:rsidDel="0071556C">
                <w:rPr>
                  <w:i/>
                  <w:iCs/>
                  <w:sz w:val="24"/>
                  <w:szCs w:val="24"/>
                </w:rPr>
                <w:delText>Caltha palustris</w:delText>
              </w:r>
            </w:del>
          </w:p>
        </w:tc>
        <w:tc>
          <w:tcPr>
            <w:tcW w:w="618" w:type="dxa"/>
            <w:tcPrChange w:id="311" w:author="Emma Chandler" w:date="2020-12-07T09:09:00Z">
              <w:tcPr>
                <w:tcW w:w="1159" w:type="dxa"/>
              </w:tcPr>
            </w:tcPrChange>
          </w:tcPr>
          <w:p w14:paraId="6494A7BF" w14:textId="77777777" w:rsidR="0071556C" w:rsidRPr="00283FF5" w:rsidDel="0071556C" w:rsidRDefault="0071556C">
            <w:pPr>
              <w:rPr>
                <w:ins w:id="312" w:author="Emma Chandler" w:date="2020-12-06T08:34:00Z"/>
                <w:sz w:val="24"/>
                <w:szCs w:val="24"/>
              </w:rPr>
              <w:pPrChange w:id="313" w:author="Emma Chandler" w:date="2020-12-07T09:10:00Z">
                <w:pPr>
                  <w:spacing w:line="480" w:lineRule="auto"/>
                </w:pPr>
              </w:pPrChange>
            </w:pPr>
          </w:p>
        </w:tc>
        <w:tc>
          <w:tcPr>
            <w:tcW w:w="996" w:type="dxa"/>
            <w:tcPrChange w:id="314" w:author="Emma Chandler" w:date="2020-12-07T09:09:00Z">
              <w:tcPr>
                <w:tcW w:w="996" w:type="dxa"/>
              </w:tcPr>
            </w:tcPrChange>
          </w:tcPr>
          <w:p w14:paraId="7D317D25" w14:textId="5CE55256" w:rsidR="0071556C" w:rsidRPr="00283FF5" w:rsidDel="0071556C" w:rsidRDefault="0071556C" w:rsidP="005F40B9">
            <w:pPr>
              <w:spacing w:line="480" w:lineRule="auto"/>
              <w:rPr>
                <w:ins w:id="315" w:author="Emma Chandler" w:date="2020-12-06T08:33:00Z"/>
                <w:sz w:val="24"/>
                <w:szCs w:val="24"/>
              </w:rPr>
            </w:pPr>
          </w:p>
        </w:tc>
        <w:tc>
          <w:tcPr>
            <w:tcW w:w="1116" w:type="dxa"/>
            <w:tcPrChange w:id="316" w:author="Emma Chandler" w:date="2020-12-07T09:09:00Z">
              <w:tcPr>
                <w:tcW w:w="1116" w:type="dxa"/>
              </w:tcPr>
            </w:tcPrChange>
          </w:tcPr>
          <w:p w14:paraId="1CBCC1A6" w14:textId="3FDC3030" w:rsidR="0071556C" w:rsidRPr="00283FF5" w:rsidDel="0071556C" w:rsidRDefault="0071556C" w:rsidP="005F40B9">
            <w:pPr>
              <w:spacing w:line="480" w:lineRule="auto"/>
              <w:rPr>
                <w:ins w:id="317" w:author="Emma Chandler" w:date="2020-12-06T08:33:00Z"/>
                <w:sz w:val="24"/>
                <w:szCs w:val="24"/>
              </w:rPr>
            </w:pPr>
          </w:p>
        </w:tc>
        <w:tc>
          <w:tcPr>
            <w:tcW w:w="1116" w:type="dxa"/>
            <w:tcPrChange w:id="318" w:author="Emma Chandler" w:date="2020-12-07T09:09:00Z">
              <w:tcPr>
                <w:tcW w:w="1116" w:type="dxa"/>
              </w:tcPr>
            </w:tcPrChange>
          </w:tcPr>
          <w:p w14:paraId="4E83E422" w14:textId="21678DEF" w:rsidR="0071556C" w:rsidRPr="00283FF5" w:rsidDel="0071556C" w:rsidRDefault="0071556C" w:rsidP="005F40B9">
            <w:pPr>
              <w:spacing w:line="480" w:lineRule="auto"/>
              <w:rPr>
                <w:ins w:id="319" w:author="Emma Chandler" w:date="2020-12-06T08:32:00Z"/>
                <w:sz w:val="24"/>
                <w:szCs w:val="24"/>
              </w:rPr>
            </w:pPr>
          </w:p>
        </w:tc>
        <w:tc>
          <w:tcPr>
            <w:tcW w:w="1356" w:type="dxa"/>
            <w:tcPrChange w:id="320" w:author="Emma Chandler" w:date="2020-12-07T09:09:00Z">
              <w:tcPr>
                <w:tcW w:w="1134" w:type="dxa"/>
              </w:tcPr>
            </w:tcPrChange>
          </w:tcPr>
          <w:p w14:paraId="6F57F139" w14:textId="67554D50" w:rsidR="0071556C" w:rsidRPr="00283FF5" w:rsidDel="0071556C" w:rsidRDefault="0071556C" w:rsidP="005F40B9">
            <w:pPr>
              <w:spacing w:line="480" w:lineRule="auto"/>
              <w:rPr>
                <w:del w:id="321" w:author="Emma Chandler" w:date="2020-12-06T08:27:00Z"/>
                <w:sz w:val="24"/>
                <w:szCs w:val="24"/>
              </w:rPr>
            </w:pPr>
            <w:del w:id="322" w:author="Emma Chandler" w:date="2020-12-06T08:27:00Z">
              <w:r w:rsidRPr="00283FF5" w:rsidDel="0071556C">
                <w:rPr>
                  <w:sz w:val="24"/>
                  <w:szCs w:val="24"/>
                </w:rPr>
                <w:delText xml:space="preserve">1.221 </w:delText>
              </w:r>
            </w:del>
          </w:p>
        </w:tc>
        <w:tc>
          <w:tcPr>
            <w:tcW w:w="1476" w:type="dxa"/>
            <w:tcPrChange w:id="323" w:author="Emma Chandler" w:date="2020-12-07T09:09:00Z">
              <w:tcPr>
                <w:tcW w:w="2178" w:type="dxa"/>
              </w:tcPr>
            </w:tcPrChange>
          </w:tcPr>
          <w:p w14:paraId="4C5E38A1" w14:textId="0F294411" w:rsidR="0071556C" w:rsidRPr="00283FF5" w:rsidDel="0071556C" w:rsidRDefault="0071556C" w:rsidP="005F40B9">
            <w:pPr>
              <w:spacing w:line="480" w:lineRule="auto"/>
              <w:rPr>
                <w:del w:id="324" w:author="Emma Chandler" w:date="2020-12-06T08:27:00Z"/>
                <w:sz w:val="24"/>
                <w:szCs w:val="24"/>
              </w:rPr>
            </w:pPr>
            <w:del w:id="325" w:author="Emma Chandler" w:date="2020-12-06T08:27:00Z">
              <w:r w:rsidRPr="00283FF5" w:rsidDel="0071556C">
                <w:rPr>
                  <w:sz w:val="24"/>
                  <w:szCs w:val="24"/>
                </w:rPr>
                <w:delText xml:space="preserve">1.049 </w:delText>
              </w:r>
            </w:del>
          </w:p>
        </w:tc>
      </w:tr>
      <w:tr w:rsidR="00944625" w:rsidRPr="00283FF5" w14:paraId="64B4F4C3" w14:textId="77777777" w:rsidTr="00944625">
        <w:trPr>
          <w:trHeight w:val="359"/>
        </w:trPr>
        <w:tc>
          <w:tcPr>
            <w:tcW w:w="2785" w:type="dxa"/>
            <w:tcPrChange w:id="326" w:author="Emma Chandler" w:date="2020-12-07T09:12:00Z">
              <w:tcPr>
                <w:tcW w:w="1764" w:type="dxa"/>
              </w:tcPr>
            </w:tcPrChange>
          </w:tcPr>
          <w:p w14:paraId="53C5A101" w14:textId="77777777" w:rsidR="0071556C" w:rsidRPr="00283FF5" w:rsidRDefault="0071556C">
            <w:pPr>
              <w:rPr>
                <w:i/>
                <w:iCs/>
                <w:sz w:val="24"/>
                <w:szCs w:val="24"/>
              </w:rPr>
              <w:pPrChange w:id="327" w:author="Emma Chandler" w:date="2020-12-07T09:10:00Z">
                <w:pPr>
                  <w:spacing w:line="480" w:lineRule="auto"/>
                </w:pPr>
              </w:pPrChange>
            </w:pPr>
            <w:r w:rsidRPr="00283FF5">
              <w:rPr>
                <w:i/>
                <w:iCs/>
                <w:sz w:val="24"/>
                <w:szCs w:val="24"/>
              </w:rPr>
              <w:t>Cerastium arvense</w:t>
            </w:r>
          </w:p>
        </w:tc>
        <w:tc>
          <w:tcPr>
            <w:tcW w:w="618" w:type="dxa"/>
            <w:tcPrChange w:id="328" w:author="Emma Chandler" w:date="2020-12-07T09:12:00Z">
              <w:tcPr>
                <w:tcW w:w="1159" w:type="dxa"/>
              </w:tcPr>
            </w:tcPrChange>
          </w:tcPr>
          <w:p w14:paraId="77C475B0" w14:textId="63D4D19B" w:rsidR="0071556C" w:rsidRPr="00283FF5" w:rsidRDefault="009A19D9" w:rsidP="005F40B9">
            <w:pPr>
              <w:spacing w:line="480" w:lineRule="auto"/>
              <w:rPr>
                <w:ins w:id="329" w:author="Emma Chandler" w:date="2020-12-06T08:34:00Z"/>
                <w:sz w:val="24"/>
                <w:szCs w:val="24"/>
              </w:rPr>
            </w:pPr>
            <w:ins w:id="330" w:author="Emma Chandler" w:date="2020-12-06T08:41:00Z">
              <w:r>
                <w:rPr>
                  <w:sz w:val="24"/>
                  <w:szCs w:val="24"/>
                </w:rPr>
                <w:t>0.281***</w:t>
              </w:r>
            </w:ins>
          </w:p>
        </w:tc>
        <w:tc>
          <w:tcPr>
            <w:tcW w:w="996" w:type="dxa"/>
            <w:tcPrChange w:id="331" w:author="Emma Chandler" w:date="2020-12-07T09:12:00Z">
              <w:tcPr>
                <w:tcW w:w="996" w:type="dxa"/>
              </w:tcPr>
            </w:tcPrChange>
          </w:tcPr>
          <w:p w14:paraId="4B8B19F6" w14:textId="655CFF1E" w:rsidR="0071556C" w:rsidRPr="00283FF5" w:rsidRDefault="009A19D9" w:rsidP="005F40B9">
            <w:pPr>
              <w:spacing w:line="480" w:lineRule="auto"/>
              <w:rPr>
                <w:ins w:id="332" w:author="Emma Chandler" w:date="2020-12-06T08:33:00Z"/>
                <w:sz w:val="24"/>
                <w:szCs w:val="24"/>
              </w:rPr>
            </w:pPr>
            <w:ins w:id="333" w:author="Emma Chandler" w:date="2020-12-06T08:41:00Z">
              <w:r>
                <w:rPr>
                  <w:sz w:val="24"/>
                  <w:szCs w:val="24"/>
                </w:rPr>
                <w:t>0.066</w:t>
              </w:r>
            </w:ins>
          </w:p>
        </w:tc>
        <w:tc>
          <w:tcPr>
            <w:tcW w:w="1116" w:type="dxa"/>
            <w:tcPrChange w:id="334" w:author="Emma Chandler" w:date="2020-12-07T09:12:00Z">
              <w:tcPr>
                <w:tcW w:w="1116" w:type="dxa"/>
              </w:tcPr>
            </w:tcPrChange>
          </w:tcPr>
          <w:p w14:paraId="772E04FC" w14:textId="5875D160" w:rsidR="0071556C" w:rsidRPr="00283FF5" w:rsidRDefault="009A19D9" w:rsidP="005F40B9">
            <w:pPr>
              <w:spacing w:line="480" w:lineRule="auto"/>
              <w:rPr>
                <w:ins w:id="335" w:author="Emma Chandler" w:date="2020-12-06T08:33:00Z"/>
                <w:sz w:val="24"/>
                <w:szCs w:val="24"/>
              </w:rPr>
            </w:pPr>
            <w:ins w:id="336" w:author="Emma Chandler" w:date="2020-12-06T08:41:00Z">
              <w:r>
                <w:rPr>
                  <w:sz w:val="24"/>
                  <w:szCs w:val="24"/>
                </w:rPr>
                <w:t>0.427***</w:t>
              </w:r>
            </w:ins>
          </w:p>
        </w:tc>
        <w:tc>
          <w:tcPr>
            <w:tcW w:w="1116" w:type="dxa"/>
            <w:tcPrChange w:id="337" w:author="Emma Chandler" w:date="2020-12-07T09:12:00Z">
              <w:tcPr>
                <w:tcW w:w="1116" w:type="dxa"/>
              </w:tcPr>
            </w:tcPrChange>
          </w:tcPr>
          <w:p w14:paraId="3A6D02BA" w14:textId="0833BD03" w:rsidR="0071556C" w:rsidRPr="00283FF5" w:rsidRDefault="009A19D9" w:rsidP="005F40B9">
            <w:pPr>
              <w:spacing w:line="480" w:lineRule="auto"/>
              <w:rPr>
                <w:ins w:id="338" w:author="Emma Chandler" w:date="2020-12-06T08:32:00Z"/>
                <w:sz w:val="24"/>
                <w:szCs w:val="24"/>
              </w:rPr>
            </w:pPr>
            <w:ins w:id="339" w:author="Emma Chandler" w:date="2020-12-06T08:41:00Z">
              <w:r>
                <w:rPr>
                  <w:sz w:val="24"/>
                  <w:szCs w:val="24"/>
                </w:rPr>
                <w:t>0.3</w:t>
              </w:r>
            </w:ins>
            <w:ins w:id="340" w:author="Emma Chandler" w:date="2020-12-06T08:42:00Z">
              <w:r>
                <w:rPr>
                  <w:sz w:val="24"/>
                  <w:szCs w:val="24"/>
                </w:rPr>
                <w:t>48</w:t>
              </w:r>
            </w:ins>
          </w:p>
        </w:tc>
        <w:tc>
          <w:tcPr>
            <w:tcW w:w="1356" w:type="dxa"/>
            <w:tcPrChange w:id="341" w:author="Emma Chandler" w:date="2020-12-07T09:12:00Z">
              <w:tcPr>
                <w:tcW w:w="1134" w:type="dxa"/>
              </w:tcPr>
            </w:tcPrChange>
          </w:tcPr>
          <w:p w14:paraId="5FBE884A" w14:textId="6FEB831E" w:rsidR="0071556C" w:rsidRPr="00283FF5" w:rsidRDefault="005E2D5B" w:rsidP="005F40B9">
            <w:pPr>
              <w:spacing w:line="480" w:lineRule="auto"/>
              <w:rPr>
                <w:sz w:val="24"/>
                <w:szCs w:val="24"/>
              </w:rPr>
            </w:pPr>
            <w:ins w:id="342" w:author="Emma Chandler" w:date="2020-12-10T21:41:00Z">
              <w:r>
                <w:rPr>
                  <w:sz w:val="24"/>
                  <w:szCs w:val="24"/>
                </w:rPr>
                <w:t>0</w:t>
              </w:r>
            </w:ins>
            <w:del w:id="343" w:author="Emma Chandler" w:date="2020-12-10T21:41:00Z">
              <w:r w:rsidR="0071556C" w:rsidRPr="00283FF5" w:rsidDel="005E2D5B">
                <w:rPr>
                  <w:sz w:val="24"/>
                  <w:szCs w:val="24"/>
                </w:rPr>
                <w:delText>1</w:delText>
              </w:r>
            </w:del>
            <w:r w:rsidR="0071556C" w:rsidRPr="00283FF5">
              <w:rPr>
                <w:sz w:val="24"/>
                <w:szCs w:val="24"/>
              </w:rPr>
              <w:t>.098</w:t>
            </w:r>
            <w:del w:id="344" w:author="Emma Chandler" w:date="2020-12-07T09:11:00Z">
              <w:r w:rsidR="0071556C" w:rsidRPr="00283FF5" w:rsidDel="00944625">
                <w:rPr>
                  <w:sz w:val="24"/>
                  <w:szCs w:val="24"/>
                </w:rPr>
                <w:delText xml:space="preserve"> </w:delText>
              </w:r>
            </w:del>
          </w:p>
        </w:tc>
        <w:tc>
          <w:tcPr>
            <w:tcW w:w="1476" w:type="dxa"/>
            <w:tcPrChange w:id="345" w:author="Emma Chandler" w:date="2020-12-07T09:12:00Z">
              <w:tcPr>
                <w:tcW w:w="2178" w:type="dxa"/>
              </w:tcPr>
            </w:tcPrChange>
          </w:tcPr>
          <w:p w14:paraId="53557685" w14:textId="4704842D" w:rsidR="0071556C" w:rsidRPr="00283FF5" w:rsidRDefault="005E2D5B" w:rsidP="005F40B9">
            <w:pPr>
              <w:spacing w:line="480" w:lineRule="auto"/>
              <w:rPr>
                <w:sz w:val="24"/>
                <w:szCs w:val="24"/>
              </w:rPr>
            </w:pPr>
            <w:ins w:id="346" w:author="Emma Chandler" w:date="2020-12-10T21:41:00Z">
              <w:r>
                <w:rPr>
                  <w:sz w:val="24"/>
                  <w:szCs w:val="24"/>
                </w:rPr>
                <w:t>0</w:t>
              </w:r>
            </w:ins>
            <w:del w:id="347" w:author="Emma Chandler" w:date="2020-12-10T21:41:00Z">
              <w:r w:rsidR="0071556C" w:rsidRPr="00283FF5" w:rsidDel="005E2D5B">
                <w:rPr>
                  <w:sz w:val="24"/>
                  <w:szCs w:val="24"/>
                </w:rPr>
                <w:delText>1</w:delText>
              </w:r>
            </w:del>
            <w:r w:rsidR="0071556C" w:rsidRPr="00283FF5">
              <w:rPr>
                <w:sz w:val="24"/>
                <w:szCs w:val="24"/>
              </w:rPr>
              <w:t>.023</w:t>
            </w:r>
            <w:del w:id="348" w:author="Emma Chandler" w:date="2020-12-07T09:11:00Z">
              <w:r w:rsidR="0071556C" w:rsidRPr="00283FF5" w:rsidDel="00944625">
                <w:rPr>
                  <w:sz w:val="24"/>
                  <w:szCs w:val="24"/>
                </w:rPr>
                <w:delText xml:space="preserve"> </w:delText>
              </w:r>
            </w:del>
          </w:p>
        </w:tc>
      </w:tr>
      <w:tr w:rsidR="00944625" w:rsidRPr="00283FF5" w14:paraId="1F2C7613" w14:textId="77777777" w:rsidTr="00944625">
        <w:tc>
          <w:tcPr>
            <w:tcW w:w="2785" w:type="dxa"/>
            <w:tcPrChange w:id="349" w:author="Emma Chandler" w:date="2020-12-07T09:09:00Z">
              <w:tcPr>
                <w:tcW w:w="1764" w:type="dxa"/>
              </w:tcPr>
            </w:tcPrChange>
          </w:tcPr>
          <w:p w14:paraId="0D1EBC4D" w14:textId="669FC046" w:rsidR="00944625" w:rsidRPr="00944625" w:rsidRDefault="0071556C">
            <w:pPr>
              <w:rPr>
                <w:i/>
                <w:iCs/>
                <w:sz w:val="24"/>
                <w:szCs w:val="24"/>
              </w:rPr>
              <w:pPrChange w:id="350" w:author="Emma Chandler" w:date="2020-12-07T09:10:00Z">
                <w:pPr>
                  <w:spacing w:line="480" w:lineRule="auto"/>
                </w:pPr>
              </w:pPrChange>
            </w:pPr>
            <w:r w:rsidRPr="00283FF5">
              <w:rPr>
                <w:i/>
                <w:iCs/>
                <w:sz w:val="24"/>
                <w:szCs w:val="24"/>
              </w:rPr>
              <w:t>Ranunculus abortivus</w:t>
            </w:r>
          </w:p>
        </w:tc>
        <w:tc>
          <w:tcPr>
            <w:tcW w:w="618" w:type="dxa"/>
            <w:tcPrChange w:id="351" w:author="Emma Chandler" w:date="2020-12-07T09:09:00Z">
              <w:tcPr>
                <w:tcW w:w="1159" w:type="dxa"/>
              </w:tcPr>
            </w:tcPrChange>
          </w:tcPr>
          <w:p w14:paraId="2EFED6BA" w14:textId="4181D174" w:rsidR="0071556C" w:rsidRPr="00283FF5" w:rsidRDefault="009A19D9" w:rsidP="005F40B9">
            <w:pPr>
              <w:spacing w:line="480" w:lineRule="auto"/>
              <w:rPr>
                <w:ins w:id="352" w:author="Emma Chandler" w:date="2020-12-06T08:34:00Z"/>
                <w:sz w:val="24"/>
                <w:szCs w:val="24"/>
              </w:rPr>
            </w:pPr>
            <w:ins w:id="353" w:author="Emma Chandler" w:date="2020-12-06T08:42:00Z">
              <w:r>
                <w:rPr>
                  <w:sz w:val="24"/>
                  <w:szCs w:val="24"/>
                </w:rPr>
                <w:t>0.508***</w:t>
              </w:r>
            </w:ins>
          </w:p>
        </w:tc>
        <w:tc>
          <w:tcPr>
            <w:tcW w:w="996" w:type="dxa"/>
            <w:tcPrChange w:id="354" w:author="Emma Chandler" w:date="2020-12-07T09:09:00Z">
              <w:tcPr>
                <w:tcW w:w="996" w:type="dxa"/>
              </w:tcPr>
            </w:tcPrChange>
          </w:tcPr>
          <w:p w14:paraId="06B1D6A7" w14:textId="3E1ECEB5" w:rsidR="0071556C" w:rsidRPr="00283FF5" w:rsidRDefault="009A19D9" w:rsidP="005F40B9">
            <w:pPr>
              <w:spacing w:line="480" w:lineRule="auto"/>
              <w:rPr>
                <w:ins w:id="355" w:author="Emma Chandler" w:date="2020-12-06T08:33:00Z"/>
                <w:sz w:val="24"/>
                <w:szCs w:val="24"/>
              </w:rPr>
            </w:pPr>
            <w:ins w:id="356" w:author="Emma Chandler" w:date="2020-12-06T08:42:00Z">
              <w:r>
                <w:rPr>
                  <w:sz w:val="24"/>
                  <w:szCs w:val="24"/>
                </w:rPr>
                <w:t>0.098</w:t>
              </w:r>
            </w:ins>
          </w:p>
        </w:tc>
        <w:tc>
          <w:tcPr>
            <w:tcW w:w="1116" w:type="dxa"/>
            <w:tcPrChange w:id="357" w:author="Emma Chandler" w:date="2020-12-07T09:09:00Z">
              <w:tcPr>
                <w:tcW w:w="1116" w:type="dxa"/>
              </w:tcPr>
            </w:tcPrChange>
          </w:tcPr>
          <w:p w14:paraId="0F25A11E" w14:textId="55968D7C" w:rsidR="0071556C" w:rsidRPr="00283FF5" w:rsidRDefault="009A19D9" w:rsidP="005F40B9">
            <w:pPr>
              <w:spacing w:line="480" w:lineRule="auto"/>
              <w:rPr>
                <w:ins w:id="358" w:author="Emma Chandler" w:date="2020-12-06T08:33:00Z"/>
                <w:sz w:val="24"/>
                <w:szCs w:val="24"/>
              </w:rPr>
            </w:pPr>
            <w:ins w:id="359" w:author="Emma Chandler" w:date="2020-12-06T08:43:00Z">
              <w:r>
                <w:rPr>
                  <w:sz w:val="24"/>
                  <w:szCs w:val="24"/>
                </w:rPr>
                <w:t>0.595***</w:t>
              </w:r>
            </w:ins>
          </w:p>
        </w:tc>
        <w:tc>
          <w:tcPr>
            <w:tcW w:w="1116" w:type="dxa"/>
            <w:tcPrChange w:id="360" w:author="Emma Chandler" w:date="2020-12-07T09:09:00Z">
              <w:tcPr>
                <w:tcW w:w="1116" w:type="dxa"/>
              </w:tcPr>
            </w:tcPrChange>
          </w:tcPr>
          <w:p w14:paraId="589A20EA" w14:textId="19A03026" w:rsidR="009A19D9" w:rsidRPr="00283FF5" w:rsidRDefault="009A19D9" w:rsidP="00944625">
            <w:pPr>
              <w:spacing w:line="480" w:lineRule="auto"/>
              <w:rPr>
                <w:ins w:id="361" w:author="Emma Chandler" w:date="2020-12-06T08:32:00Z"/>
                <w:sz w:val="24"/>
                <w:szCs w:val="24"/>
              </w:rPr>
            </w:pPr>
            <w:ins w:id="362" w:author="Emma Chandler" w:date="2020-12-06T08:43:00Z">
              <w:r>
                <w:rPr>
                  <w:sz w:val="24"/>
                  <w:szCs w:val="24"/>
                </w:rPr>
                <w:t>0.679</w:t>
              </w:r>
            </w:ins>
          </w:p>
        </w:tc>
        <w:tc>
          <w:tcPr>
            <w:tcW w:w="1356" w:type="dxa"/>
            <w:tcPrChange w:id="363" w:author="Emma Chandler" w:date="2020-12-07T09:09:00Z">
              <w:tcPr>
                <w:tcW w:w="1134" w:type="dxa"/>
              </w:tcPr>
            </w:tcPrChange>
          </w:tcPr>
          <w:p w14:paraId="6F2A992E" w14:textId="1DAEAD3C" w:rsidR="0071556C" w:rsidRPr="00283FF5" w:rsidRDefault="00261BA5" w:rsidP="005F40B9">
            <w:pPr>
              <w:spacing w:line="480" w:lineRule="auto"/>
              <w:rPr>
                <w:sz w:val="24"/>
                <w:szCs w:val="24"/>
              </w:rPr>
            </w:pPr>
            <w:ins w:id="364" w:author="Emma Chandler" w:date="2020-12-10T21:55:00Z">
              <w:r>
                <w:rPr>
                  <w:sz w:val="24"/>
                  <w:szCs w:val="24"/>
                </w:rPr>
                <w:t>0</w:t>
              </w:r>
            </w:ins>
            <w:del w:id="365" w:author="Emma Chandler" w:date="2020-12-10T21:55:00Z">
              <w:r w:rsidR="0071556C" w:rsidRPr="00283FF5" w:rsidDel="00261BA5">
                <w:rPr>
                  <w:sz w:val="24"/>
                  <w:szCs w:val="24"/>
                </w:rPr>
                <w:delText>1</w:delText>
              </w:r>
            </w:del>
            <w:r w:rsidR="0071556C" w:rsidRPr="00283FF5">
              <w:rPr>
                <w:sz w:val="24"/>
                <w:szCs w:val="24"/>
              </w:rPr>
              <w:t>.345</w:t>
            </w:r>
          </w:p>
        </w:tc>
        <w:tc>
          <w:tcPr>
            <w:tcW w:w="1476" w:type="dxa"/>
            <w:tcPrChange w:id="366" w:author="Emma Chandler" w:date="2020-12-07T09:09:00Z">
              <w:tcPr>
                <w:tcW w:w="2178" w:type="dxa"/>
              </w:tcPr>
            </w:tcPrChange>
          </w:tcPr>
          <w:p w14:paraId="47443C35" w14:textId="2244F27E" w:rsidR="0071556C" w:rsidRPr="00283FF5" w:rsidRDefault="00261BA5" w:rsidP="005F40B9">
            <w:pPr>
              <w:spacing w:line="480" w:lineRule="auto"/>
              <w:rPr>
                <w:sz w:val="24"/>
                <w:szCs w:val="24"/>
              </w:rPr>
            </w:pPr>
            <w:ins w:id="367" w:author="Emma Chandler" w:date="2020-12-10T21:55:00Z">
              <w:r>
                <w:rPr>
                  <w:sz w:val="24"/>
                  <w:szCs w:val="24"/>
                </w:rPr>
                <w:t>0</w:t>
              </w:r>
            </w:ins>
            <w:del w:id="368" w:author="Emma Chandler" w:date="2020-12-10T21:55:00Z">
              <w:r w:rsidR="0071556C" w:rsidRPr="00283FF5" w:rsidDel="00261BA5">
                <w:rPr>
                  <w:sz w:val="24"/>
                  <w:szCs w:val="24"/>
                </w:rPr>
                <w:delText>1</w:delText>
              </w:r>
            </w:del>
            <w:r w:rsidR="0071556C" w:rsidRPr="00283FF5">
              <w:rPr>
                <w:sz w:val="24"/>
                <w:szCs w:val="24"/>
              </w:rPr>
              <w:t>.066</w:t>
            </w:r>
          </w:p>
        </w:tc>
      </w:tr>
      <w:tr w:rsidR="00944625" w:rsidRPr="00283FF5" w14:paraId="4EF4D74B" w14:textId="77777777" w:rsidTr="00944625">
        <w:tc>
          <w:tcPr>
            <w:tcW w:w="2785" w:type="dxa"/>
            <w:tcPrChange w:id="369" w:author="Emma Chandler" w:date="2020-12-07T09:09:00Z">
              <w:tcPr>
                <w:tcW w:w="1764" w:type="dxa"/>
              </w:tcPr>
            </w:tcPrChange>
          </w:tcPr>
          <w:p w14:paraId="07BA8AD3" w14:textId="77777777" w:rsidR="0071556C" w:rsidRPr="00283FF5" w:rsidRDefault="0071556C">
            <w:pPr>
              <w:rPr>
                <w:i/>
                <w:iCs/>
                <w:sz w:val="24"/>
                <w:szCs w:val="24"/>
              </w:rPr>
              <w:pPrChange w:id="370" w:author="Emma Chandler" w:date="2020-12-07T09:10:00Z">
                <w:pPr>
                  <w:spacing w:line="480" w:lineRule="auto"/>
                </w:pPr>
              </w:pPrChange>
            </w:pPr>
            <w:r w:rsidRPr="00283FF5">
              <w:rPr>
                <w:i/>
                <w:iCs/>
                <w:sz w:val="24"/>
                <w:szCs w:val="24"/>
              </w:rPr>
              <w:t>Oxalis violacea</w:t>
            </w:r>
          </w:p>
        </w:tc>
        <w:tc>
          <w:tcPr>
            <w:tcW w:w="618" w:type="dxa"/>
            <w:tcPrChange w:id="371" w:author="Emma Chandler" w:date="2020-12-07T09:09:00Z">
              <w:tcPr>
                <w:tcW w:w="1159" w:type="dxa"/>
              </w:tcPr>
            </w:tcPrChange>
          </w:tcPr>
          <w:p w14:paraId="35558CA4" w14:textId="5C817E40" w:rsidR="0071556C" w:rsidRPr="00283FF5" w:rsidRDefault="009A19D9" w:rsidP="005F40B9">
            <w:pPr>
              <w:spacing w:line="480" w:lineRule="auto"/>
              <w:rPr>
                <w:ins w:id="372" w:author="Emma Chandler" w:date="2020-12-06T08:34:00Z"/>
                <w:sz w:val="24"/>
                <w:szCs w:val="24"/>
              </w:rPr>
            </w:pPr>
            <w:ins w:id="373" w:author="Emma Chandler" w:date="2020-12-06T08:44:00Z">
              <w:r>
                <w:rPr>
                  <w:sz w:val="24"/>
                  <w:szCs w:val="24"/>
                </w:rPr>
                <w:t>0.405***</w:t>
              </w:r>
            </w:ins>
          </w:p>
        </w:tc>
        <w:tc>
          <w:tcPr>
            <w:tcW w:w="996" w:type="dxa"/>
            <w:tcPrChange w:id="374" w:author="Emma Chandler" w:date="2020-12-07T09:09:00Z">
              <w:tcPr>
                <w:tcW w:w="996" w:type="dxa"/>
              </w:tcPr>
            </w:tcPrChange>
          </w:tcPr>
          <w:p w14:paraId="48A8AD9D" w14:textId="2E51C97D" w:rsidR="0071556C" w:rsidRPr="00283FF5" w:rsidRDefault="009A19D9" w:rsidP="005F40B9">
            <w:pPr>
              <w:spacing w:line="480" w:lineRule="auto"/>
              <w:rPr>
                <w:ins w:id="375" w:author="Emma Chandler" w:date="2020-12-06T08:33:00Z"/>
                <w:sz w:val="24"/>
                <w:szCs w:val="24"/>
              </w:rPr>
            </w:pPr>
            <w:ins w:id="376" w:author="Emma Chandler" w:date="2020-12-06T08:44:00Z">
              <w:r>
                <w:rPr>
                  <w:sz w:val="24"/>
                  <w:szCs w:val="24"/>
                </w:rPr>
                <w:t>0.139*</w:t>
              </w:r>
            </w:ins>
          </w:p>
        </w:tc>
        <w:tc>
          <w:tcPr>
            <w:tcW w:w="1116" w:type="dxa"/>
            <w:tcPrChange w:id="377" w:author="Emma Chandler" w:date="2020-12-07T09:09:00Z">
              <w:tcPr>
                <w:tcW w:w="1116" w:type="dxa"/>
              </w:tcPr>
            </w:tcPrChange>
          </w:tcPr>
          <w:p w14:paraId="48517181" w14:textId="136F56C7" w:rsidR="0071556C" w:rsidRPr="00283FF5" w:rsidRDefault="009A19D9" w:rsidP="005F40B9">
            <w:pPr>
              <w:spacing w:line="480" w:lineRule="auto"/>
              <w:rPr>
                <w:ins w:id="378" w:author="Emma Chandler" w:date="2020-12-06T08:33:00Z"/>
                <w:sz w:val="24"/>
                <w:szCs w:val="24"/>
              </w:rPr>
            </w:pPr>
            <w:ins w:id="379" w:author="Emma Chandler" w:date="2020-12-06T08:44:00Z">
              <w:r>
                <w:rPr>
                  <w:sz w:val="24"/>
                  <w:szCs w:val="24"/>
                </w:rPr>
                <w:t>0.319</w:t>
              </w:r>
            </w:ins>
            <w:ins w:id="380" w:author="Emma Chandler" w:date="2020-12-06T08:45:00Z">
              <w:r>
                <w:rPr>
                  <w:sz w:val="24"/>
                  <w:szCs w:val="24"/>
                </w:rPr>
                <w:t>*</w:t>
              </w:r>
            </w:ins>
          </w:p>
        </w:tc>
        <w:tc>
          <w:tcPr>
            <w:tcW w:w="1116" w:type="dxa"/>
            <w:tcPrChange w:id="381" w:author="Emma Chandler" w:date="2020-12-07T09:09:00Z">
              <w:tcPr>
                <w:tcW w:w="1116" w:type="dxa"/>
              </w:tcPr>
            </w:tcPrChange>
          </w:tcPr>
          <w:p w14:paraId="5683C682" w14:textId="359ACBBA" w:rsidR="0071556C" w:rsidRPr="00283FF5" w:rsidRDefault="009A19D9" w:rsidP="005F40B9">
            <w:pPr>
              <w:spacing w:line="480" w:lineRule="auto"/>
              <w:rPr>
                <w:ins w:id="382" w:author="Emma Chandler" w:date="2020-12-06T08:32:00Z"/>
                <w:sz w:val="24"/>
                <w:szCs w:val="24"/>
              </w:rPr>
            </w:pPr>
            <w:ins w:id="383" w:author="Emma Chandler" w:date="2020-12-06T08:45:00Z">
              <w:r>
                <w:rPr>
                  <w:sz w:val="24"/>
                  <w:szCs w:val="24"/>
                </w:rPr>
                <w:t>0.146</w:t>
              </w:r>
            </w:ins>
          </w:p>
        </w:tc>
        <w:tc>
          <w:tcPr>
            <w:tcW w:w="1356" w:type="dxa"/>
            <w:tcPrChange w:id="384" w:author="Emma Chandler" w:date="2020-12-07T09:09:00Z">
              <w:tcPr>
                <w:tcW w:w="1134" w:type="dxa"/>
              </w:tcPr>
            </w:tcPrChange>
          </w:tcPr>
          <w:p w14:paraId="1A6C84EA" w14:textId="3D3C6524" w:rsidR="0071556C" w:rsidRPr="00283FF5" w:rsidRDefault="005E2D5B" w:rsidP="005F40B9">
            <w:pPr>
              <w:spacing w:line="480" w:lineRule="auto"/>
              <w:rPr>
                <w:sz w:val="24"/>
                <w:szCs w:val="24"/>
              </w:rPr>
            </w:pPr>
            <w:ins w:id="385" w:author="Emma Chandler" w:date="2020-12-10T21:48:00Z">
              <w:r>
                <w:rPr>
                  <w:sz w:val="24"/>
                  <w:szCs w:val="24"/>
                </w:rPr>
                <w:t>0</w:t>
              </w:r>
            </w:ins>
            <w:del w:id="386" w:author="Emma Chandler" w:date="2020-12-10T21:48:00Z">
              <w:r w:rsidR="0071556C" w:rsidRPr="00283FF5" w:rsidDel="005E2D5B">
                <w:rPr>
                  <w:sz w:val="24"/>
                  <w:szCs w:val="24"/>
                </w:rPr>
                <w:delText>1</w:delText>
              </w:r>
            </w:del>
            <w:r w:rsidR="0071556C" w:rsidRPr="00283FF5">
              <w:rPr>
                <w:sz w:val="24"/>
                <w:szCs w:val="24"/>
              </w:rPr>
              <w:t>.059</w:t>
            </w:r>
            <w:del w:id="387" w:author="Emma Chandler" w:date="2020-12-10T21:48:00Z">
              <w:r w:rsidR="0071556C" w:rsidRPr="00283FF5" w:rsidDel="005E2D5B">
                <w:rPr>
                  <w:sz w:val="24"/>
                  <w:szCs w:val="24"/>
                </w:rPr>
                <w:delText xml:space="preserve"> </w:delText>
              </w:r>
            </w:del>
          </w:p>
        </w:tc>
        <w:tc>
          <w:tcPr>
            <w:tcW w:w="1476" w:type="dxa"/>
            <w:tcPrChange w:id="388" w:author="Emma Chandler" w:date="2020-12-07T09:09:00Z">
              <w:tcPr>
                <w:tcW w:w="2178" w:type="dxa"/>
              </w:tcPr>
            </w:tcPrChange>
          </w:tcPr>
          <w:p w14:paraId="6DF3BF4A" w14:textId="03400592" w:rsidR="0071556C" w:rsidRPr="00283FF5" w:rsidRDefault="005E2D5B" w:rsidP="005F40B9">
            <w:pPr>
              <w:spacing w:line="480" w:lineRule="auto"/>
              <w:rPr>
                <w:sz w:val="24"/>
                <w:szCs w:val="24"/>
              </w:rPr>
            </w:pPr>
            <w:ins w:id="389" w:author="Emma Chandler" w:date="2020-12-10T21:48:00Z">
              <w:r>
                <w:rPr>
                  <w:sz w:val="24"/>
                  <w:szCs w:val="24"/>
                </w:rPr>
                <w:t>0</w:t>
              </w:r>
            </w:ins>
            <w:del w:id="390" w:author="Emma Chandler" w:date="2020-12-10T21:48:00Z">
              <w:r w:rsidR="0071556C" w:rsidRPr="00283FF5" w:rsidDel="005E2D5B">
                <w:rPr>
                  <w:sz w:val="24"/>
                  <w:szCs w:val="24"/>
                </w:rPr>
                <w:delText>1</w:delText>
              </w:r>
            </w:del>
            <w:r w:rsidR="0071556C" w:rsidRPr="00283FF5">
              <w:rPr>
                <w:sz w:val="24"/>
                <w:szCs w:val="24"/>
              </w:rPr>
              <w:t xml:space="preserve">.020 </w:t>
            </w:r>
          </w:p>
        </w:tc>
      </w:tr>
      <w:tr w:rsidR="00944625" w:rsidRPr="00283FF5" w14:paraId="7CE020BE" w14:textId="77777777" w:rsidTr="00944625">
        <w:tc>
          <w:tcPr>
            <w:tcW w:w="2785" w:type="dxa"/>
            <w:tcPrChange w:id="391" w:author="Emma Chandler" w:date="2020-12-07T09:09:00Z">
              <w:tcPr>
                <w:tcW w:w="1764" w:type="dxa"/>
              </w:tcPr>
            </w:tcPrChange>
          </w:tcPr>
          <w:p w14:paraId="21F43E9A" w14:textId="77777777" w:rsidR="0071556C" w:rsidRPr="00283FF5" w:rsidRDefault="0071556C">
            <w:pPr>
              <w:rPr>
                <w:i/>
                <w:iCs/>
                <w:sz w:val="24"/>
                <w:szCs w:val="24"/>
              </w:rPr>
              <w:pPrChange w:id="392" w:author="Emma Chandler" w:date="2020-12-07T09:10:00Z">
                <w:pPr>
                  <w:spacing w:line="480" w:lineRule="auto"/>
                </w:pPr>
              </w:pPrChange>
            </w:pPr>
            <w:r w:rsidRPr="00283FF5">
              <w:rPr>
                <w:i/>
                <w:iCs/>
                <w:sz w:val="24"/>
                <w:szCs w:val="24"/>
              </w:rPr>
              <w:t>Sisyrinchium angustifolium</w:t>
            </w:r>
          </w:p>
        </w:tc>
        <w:tc>
          <w:tcPr>
            <w:tcW w:w="618" w:type="dxa"/>
            <w:tcPrChange w:id="393" w:author="Emma Chandler" w:date="2020-12-07T09:09:00Z">
              <w:tcPr>
                <w:tcW w:w="1159" w:type="dxa"/>
              </w:tcPr>
            </w:tcPrChange>
          </w:tcPr>
          <w:p w14:paraId="00F1DBFE" w14:textId="52F6B172" w:rsidR="0071556C" w:rsidRPr="00283FF5" w:rsidRDefault="009A19D9" w:rsidP="005F40B9">
            <w:pPr>
              <w:spacing w:line="480" w:lineRule="auto"/>
              <w:rPr>
                <w:ins w:id="394" w:author="Emma Chandler" w:date="2020-12-06T08:34:00Z"/>
                <w:sz w:val="24"/>
                <w:szCs w:val="24"/>
              </w:rPr>
            </w:pPr>
            <w:ins w:id="395" w:author="Emma Chandler" w:date="2020-12-06T08:45:00Z">
              <w:r>
                <w:rPr>
                  <w:sz w:val="24"/>
                  <w:szCs w:val="24"/>
                </w:rPr>
                <w:t>0.281***</w:t>
              </w:r>
            </w:ins>
          </w:p>
        </w:tc>
        <w:tc>
          <w:tcPr>
            <w:tcW w:w="996" w:type="dxa"/>
            <w:tcPrChange w:id="396" w:author="Emma Chandler" w:date="2020-12-07T09:09:00Z">
              <w:tcPr>
                <w:tcW w:w="996" w:type="dxa"/>
              </w:tcPr>
            </w:tcPrChange>
          </w:tcPr>
          <w:p w14:paraId="0369A816" w14:textId="49069611" w:rsidR="0071556C" w:rsidRPr="00283FF5" w:rsidRDefault="009A19D9" w:rsidP="005F40B9">
            <w:pPr>
              <w:spacing w:line="480" w:lineRule="auto"/>
              <w:rPr>
                <w:ins w:id="397" w:author="Emma Chandler" w:date="2020-12-06T08:33:00Z"/>
                <w:sz w:val="24"/>
                <w:szCs w:val="24"/>
              </w:rPr>
            </w:pPr>
            <w:ins w:id="398" w:author="Emma Chandler" w:date="2020-12-06T08:45:00Z">
              <w:r>
                <w:rPr>
                  <w:sz w:val="24"/>
                  <w:szCs w:val="24"/>
                </w:rPr>
                <w:t>0.066</w:t>
              </w:r>
            </w:ins>
          </w:p>
        </w:tc>
        <w:tc>
          <w:tcPr>
            <w:tcW w:w="1116" w:type="dxa"/>
            <w:tcPrChange w:id="399" w:author="Emma Chandler" w:date="2020-12-07T09:09:00Z">
              <w:tcPr>
                <w:tcW w:w="1116" w:type="dxa"/>
              </w:tcPr>
            </w:tcPrChange>
          </w:tcPr>
          <w:p w14:paraId="758988DC" w14:textId="44E726E5" w:rsidR="0071556C" w:rsidRPr="00283FF5" w:rsidRDefault="009A19D9" w:rsidP="005F40B9">
            <w:pPr>
              <w:spacing w:line="480" w:lineRule="auto"/>
              <w:rPr>
                <w:ins w:id="400" w:author="Emma Chandler" w:date="2020-12-06T08:33:00Z"/>
                <w:sz w:val="24"/>
                <w:szCs w:val="24"/>
              </w:rPr>
            </w:pPr>
            <w:ins w:id="401" w:author="Emma Chandler" w:date="2020-12-06T08:45:00Z">
              <w:r>
                <w:rPr>
                  <w:sz w:val="24"/>
                  <w:szCs w:val="24"/>
                </w:rPr>
                <w:t>0.334**</w:t>
              </w:r>
            </w:ins>
          </w:p>
        </w:tc>
        <w:tc>
          <w:tcPr>
            <w:tcW w:w="1116" w:type="dxa"/>
            <w:tcPrChange w:id="402" w:author="Emma Chandler" w:date="2020-12-07T09:09:00Z">
              <w:tcPr>
                <w:tcW w:w="1116" w:type="dxa"/>
              </w:tcPr>
            </w:tcPrChange>
          </w:tcPr>
          <w:p w14:paraId="3715C68D" w14:textId="09EBBDC2" w:rsidR="0071556C" w:rsidRPr="00283FF5" w:rsidRDefault="009A19D9" w:rsidP="005F40B9">
            <w:pPr>
              <w:spacing w:line="480" w:lineRule="auto"/>
              <w:rPr>
                <w:ins w:id="403" w:author="Emma Chandler" w:date="2020-12-06T08:32:00Z"/>
                <w:sz w:val="24"/>
                <w:szCs w:val="24"/>
              </w:rPr>
            </w:pPr>
            <w:ins w:id="404" w:author="Emma Chandler" w:date="2020-12-06T08:46:00Z">
              <w:r>
                <w:rPr>
                  <w:sz w:val="24"/>
                  <w:szCs w:val="24"/>
                </w:rPr>
                <w:t>0.405</w:t>
              </w:r>
            </w:ins>
          </w:p>
        </w:tc>
        <w:tc>
          <w:tcPr>
            <w:tcW w:w="1356" w:type="dxa"/>
            <w:tcPrChange w:id="405" w:author="Emma Chandler" w:date="2020-12-07T09:09:00Z">
              <w:tcPr>
                <w:tcW w:w="1134" w:type="dxa"/>
              </w:tcPr>
            </w:tcPrChange>
          </w:tcPr>
          <w:p w14:paraId="32125211" w14:textId="6A1520C5" w:rsidR="0071556C" w:rsidRPr="00283FF5" w:rsidRDefault="00261BA5" w:rsidP="005F40B9">
            <w:pPr>
              <w:spacing w:line="480" w:lineRule="auto"/>
              <w:rPr>
                <w:sz w:val="24"/>
                <w:szCs w:val="24"/>
              </w:rPr>
            </w:pPr>
            <w:ins w:id="406" w:author="Emma Chandler" w:date="2020-12-10T21:59:00Z">
              <w:r>
                <w:rPr>
                  <w:sz w:val="24"/>
                  <w:szCs w:val="24"/>
                </w:rPr>
                <w:t>0</w:t>
              </w:r>
            </w:ins>
            <w:del w:id="407" w:author="Emma Chandler" w:date="2020-12-10T21:59:00Z">
              <w:r w:rsidR="0071556C" w:rsidRPr="00283FF5" w:rsidDel="00261BA5">
                <w:rPr>
                  <w:sz w:val="24"/>
                  <w:szCs w:val="24"/>
                </w:rPr>
                <w:delText>1</w:delText>
              </w:r>
            </w:del>
            <w:r w:rsidR="0071556C" w:rsidRPr="00283FF5">
              <w:rPr>
                <w:sz w:val="24"/>
                <w:szCs w:val="24"/>
              </w:rPr>
              <w:t>.114</w:t>
            </w:r>
            <w:del w:id="408" w:author="Emma Chandler" w:date="2020-12-10T21:59:00Z">
              <w:r w:rsidR="0071556C" w:rsidRPr="00283FF5" w:rsidDel="00261BA5">
                <w:rPr>
                  <w:sz w:val="24"/>
                  <w:szCs w:val="24"/>
                </w:rPr>
                <w:delText xml:space="preserve"> </w:delText>
              </w:r>
            </w:del>
          </w:p>
        </w:tc>
        <w:tc>
          <w:tcPr>
            <w:tcW w:w="1476" w:type="dxa"/>
            <w:tcPrChange w:id="409" w:author="Emma Chandler" w:date="2020-12-07T09:09:00Z">
              <w:tcPr>
                <w:tcW w:w="2178" w:type="dxa"/>
              </w:tcPr>
            </w:tcPrChange>
          </w:tcPr>
          <w:p w14:paraId="3DFDB7E4" w14:textId="71C6F50E" w:rsidR="0071556C" w:rsidRPr="00283FF5" w:rsidRDefault="00261BA5" w:rsidP="005F40B9">
            <w:pPr>
              <w:spacing w:line="480" w:lineRule="auto"/>
              <w:rPr>
                <w:sz w:val="24"/>
                <w:szCs w:val="24"/>
              </w:rPr>
            </w:pPr>
            <w:ins w:id="410" w:author="Emma Chandler" w:date="2020-12-10T21:59:00Z">
              <w:r>
                <w:rPr>
                  <w:sz w:val="24"/>
                  <w:szCs w:val="24"/>
                </w:rPr>
                <w:t>0</w:t>
              </w:r>
            </w:ins>
            <w:del w:id="411" w:author="Emma Chandler" w:date="2020-12-10T21:59:00Z">
              <w:r w:rsidR="0071556C" w:rsidRPr="00283FF5" w:rsidDel="00261BA5">
                <w:rPr>
                  <w:sz w:val="24"/>
                  <w:szCs w:val="24"/>
                </w:rPr>
                <w:delText>1</w:delText>
              </w:r>
            </w:del>
            <w:r w:rsidR="0071556C" w:rsidRPr="00283FF5">
              <w:rPr>
                <w:sz w:val="24"/>
                <w:szCs w:val="24"/>
              </w:rPr>
              <w:t xml:space="preserve">.027 </w:t>
            </w:r>
          </w:p>
        </w:tc>
      </w:tr>
      <w:tr w:rsidR="00944625" w:rsidRPr="00283FF5" w:rsidDel="0071556C" w14:paraId="70321E83" w14:textId="2E7D6FC6" w:rsidTr="00944625">
        <w:trPr>
          <w:del w:id="412" w:author="Emma Chandler" w:date="2020-12-06T08:27:00Z"/>
        </w:trPr>
        <w:tc>
          <w:tcPr>
            <w:tcW w:w="2785" w:type="dxa"/>
            <w:tcPrChange w:id="413" w:author="Emma Chandler" w:date="2020-12-07T09:09:00Z">
              <w:tcPr>
                <w:tcW w:w="1764" w:type="dxa"/>
              </w:tcPr>
            </w:tcPrChange>
          </w:tcPr>
          <w:p w14:paraId="3D552630" w14:textId="3723FD9B" w:rsidR="0071556C" w:rsidRPr="00283FF5" w:rsidDel="0071556C" w:rsidRDefault="0071556C">
            <w:pPr>
              <w:rPr>
                <w:del w:id="414" w:author="Emma Chandler" w:date="2020-12-06T08:27:00Z"/>
                <w:i/>
                <w:iCs/>
                <w:sz w:val="24"/>
                <w:szCs w:val="24"/>
              </w:rPr>
              <w:pPrChange w:id="415" w:author="Emma Chandler" w:date="2020-12-07T09:10:00Z">
                <w:pPr>
                  <w:spacing w:line="480" w:lineRule="auto"/>
                </w:pPr>
              </w:pPrChange>
            </w:pPr>
            <w:del w:id="416" w:author="Emma Chandler" w:date="2020-12-06T08:27:00Z">
              <w:r w:rsidRPr="00283FF5" w:rsidDel="0071556C">
                <w:rPr>
                  <w:i/>
                  <w:iCs/>
                  <w:sz w:val="24"/>
                  <w:szCs w:val="24"/>
                </w:rPr>
                <w:delText>Lithospermum canescens</w:delText>
              </w:r>
            </w:del>
          </w:p>
        </w:tc>
        <w:tc>
          <w:tcPr>
            <w:tcW w:w="618" w:type="dxa"/>
            <w:tcPrChange w:id="417" w:author="Emma Chandler" w:date="2020-12-07T09:09:00Z">
              <w:tcPr>
                <w:tcW w:w="1159" w:type="dxa"/>
              </w:tcPr>
            </w:tcPrChange>
          </w:tcPr>
          <w:p w14:paraId="33EBB659" w14:textId="77777777" w:rsidR="0071556C" w:rsidRPr="00283FF5" w:rsidDel="0071556C" w:rsidRDefault="0071556C">
            <w:pPr>
              <w:rPr>
                <w:ins w:id="418" w:author="Emma Chandler" w:date="2020-12-06T08:34:00Z"/>
                <w:sz w:val="24"/>
                <w:szCs w:val="24"/>
              </w:rPr>
              <w:pPrChange w:id="419" w:author="Emma Chandler" w:date="2020-12-07T09:10:00Z">
                <w:pPr>
                  <w:spacing w:line="480" w:lineRule="auto"/>
                </w:pPr>
              </w:pPrChange>
            </w:pPr>
          </w:p>
        </w:tc>
        <w:tc>
          <w:tcPr>
            <w:tcW w:w="996" w:type="dxa"/>
            <w:tcPrChange w:id="420" w:author="Emma Chandler" w:date="2020-12-07T09:09:00Z">
              <w:tcPr>
                <w:tcW w:w="996" w:type="dxa"/>
              </w:tcPr>
            </w:tcPrChange>
          </w:tcPr>
          <w:p w14:paraId="588B83D5" w14:textId="59913D5B" w:rsidR="0071556C" w:rsidRPr="00283FF5" w:rsidDel="0071556C" w:rsidRDefault="0071556C" w:rsidP="005F40B9">
            <w:pPr>
              <w:spacing w:line="480" w:lineRule="auto"/>
              <w:rPr>
                <w:ins w:id="421" w:author="Emma Chandler" w:date="2020-12-06T08:33:00Z"/>
                <w:sz w:val="24"/>
                <w:szCs w:val="24"/>
              </w:rPr>
            </w:pPr>
          </w:p>
        </w:tc>
        <w:tc>
          <w:tcPr>
            <w:tcW w:w="1116" w:type="dxa"/>
            <w:tcPrChange w:id="422" w:author="Emma Chandler" w:date="2020-12-07T09:09:00Z">
              <w:tcPr>
                <w:tcW w:w="1116" w:type="dxa"/>
              </w:tcPr>
            </w:tcPrChange>
          </w:tcPr>
          <w:p w14:paraId="16439108" w14:textId="0762134F" w:rsidR="0071556C" w:rsidRPr="00283FF5" w:rsidDel="0071556C" w:rsidRDefault="0071556C" w:rsidP="005F40B9">
            <w:pPr>
              <w:spacing w:line="480" w:lineRule="auto"/>
              <w:rPr>
                <w:ins w:id="423" w:author="Emma Chandler" w:date="2020-12-06T08:33:00Z"/>
                <w:sz w:val="24"/>
                <w:szCs w:val="24"/>
              </w:rPr>
            </w:pPr>
          </w:p>
        </w:tc>
        <w:tc>
          <w:tcPr>
            <w:tcW w:w="1116" w:type="dxa"/>
            <w:tcPrChange w:id="424" w:author="Emma Chandler" w:date="2020-12-07T09:09:00Z">
              <w:tcPr>
                <w:tcW w:w="1116" w:type="dxa"/>
              </w:tcPr>
            </w:tcPrChange>
          </w:tcPr>
          <w:p w14:paraId="0C3DFB87" w14:textId="385454BC" w:rsidR="0071556C" w:rsidRPr="00283FF5" w:rsidDel="0071556C" w:rsidRDefault="0071556C" w:rsidP="005F40B9">
            <w:pPr>
              <w:spacing w:line="480" w:lineRule="auto"/>
              <w:rPr>
                <w:ins w:id="425" w:author="Emma Chandler" w:date="2020-12-06T08:32:00Z"/>
                <w:sz w:val="24"/>
                <w:szCs w:val="24"/>
              </w:rPr>
            </w:pPr>
          </w:p>
        </w:tc>
        <w:tc>
          <w:tcPr>
            <w:tcW w:w="1356" w:type="dxa"/>
            <w:tcPrChange w:id="426" w:author="Emma Chandler" w:date="2020-12-07T09:09:00Z">
              <w:tcPr>
                <w:tcW w:w="1134" w:type="dxa"/>
              </w:tcPr>
            </w:tcPrChange>
          </w:tcPr>
          <w:p w14:paraId="06A6E15F" w14:textId="596ED714" w:rsidR="0071556C" w:rsidRPr="00283FF5" w:rsidDel="0071556C" w:rsidRDefault="0071556C" w:rsidP="005F40B9">
            <w:pPr>
              <w:spacing w:line="480" w:lineRule="auto"/>
              <w:rPr>
                <w:del w:id="427" w:author="Emma Chandler" w:date="2020-12-06T08:27:00Z"/>
                <w:sz w:val="24"/>
                <w:szCs w:val="24"/>
              </w:rPr>
            </w:pPr>
            <w:del w:id="428" w:author="Emma Chandler" w:date="2020-12-06T08:27:00Z">
              <w:r w:rsidRPr="00283FF5" w:rsidDel="0071556C">
                <w:rPr>
                  <w:sz w:val="24"/>
                  <w:szCs w:val="24"/>
                </w:rPr>
                <w:delText xml:space="preserve">1.013 </w:delText>
              </w:r>
            </w:del>
          </w:p>
        </w:tc>
        <w:tc>
          <w:tcPr>
            <w:tcW w:w="1476" w:type="dxa"/>
            <w:tcPrChange w:id="429" w:author="Emma Chandler" w:date="2020-12-07T09:09:00Z">
              <w:tcPr>
                <w:tcW w:w="2178" w:type="dxa"/>
              </w:tcPr>
            </w:tcPrChange>
          </w:tcPr>
          <w:p w14:paraId="41EC3CD0" w14:textId="53F114FA" w:rsidR="0071556C" w:rsidRPr="00283FF5" w:rsidDel="0071556C" w:rsidRDefault="0071556C" w:rsidP="005F40B9">
            <w:pPr>
              <w:spacing w:line="480" w:lineRule="auto"/>
              <w:rPr>
                <w:del w:id="430" w:author="Emma Chandler" w:date="2020-12-06T08:27:00Z"/>
                <w:sz w:val="24"/>
                <w:szCs w:val="24"/>
              </w:rPr>
            </w:pPr>
            <w:del w:id="431" w:author="Emma Chandler" w:date="2020-12-06T08:27:00Z">
              <w:r w:rsidRPr="00283FF5" w:rsidDel="0071556C">
                <w:rPr>
                  <w:sz w:val="24"/>
                  <w:szCs w:val="24"/>
                </w:rPr>
                <w:delText xml:space="preserve">1.003 </w:delText>
              </w:r>
            </w:del>
          </w:p>
        </w:tc>
      </w:tr>
      <w:tr w:rsidR="00944625" w:rsidRPr="00283FF5" w14:paraId="5164095C" w14:textId="77777777" w:rsidTr="00944625">
        <w:tc>
          <w:tcPr>
            <w:tcW w:w="2785" w:type="dxa"/>
            <w:tcPrChange w:id="432" w:author="Emma Chandler" w:date="2020-12-07T09:09:00Z">
              <w:tcPr>
                <w:tcW w:w="1764" w:type="dxa"/>
              </w:tcPr>
            </w:tcPrChange>
          </w:tcPr>
          <w:p w14:paraId="4DC979A1" w14:textId="77777777" w:rsidR="0071556C" w:rsidRPr="00283FF5" w:rsidRDefault="0071556C">
            <w:pPr>
              <w:rPr>
                <w:i/>
                <w:iCs/>
                <w:sz w:val="24"/>
                <w:szCs w:val="24"/>
              </w:rPr>
              <w:pPrChange w:id="433" w:author="Emma Chandler" w:date="2020-12-07T09:10:00Z">
                <w:pPr>
                  <w:spacing w:line="480" w:lineRule="auto"/>
                </w:pPr>
              </w:pPrChange>
            </w:pPr>
            <w:r w:rsidRPr="00283FF5">
              <w:rPr>
                <w:i/>
                <w:iCs/>
                <w:sz w:val="24"/>
                <w:szCs w:val="24"/>
              </w:rPr>
              <w:t>Trillium cernuum</w:t>
            </w:r>
          </w:p>
        </w:tc>
        <w:tc>
          <w:tcPr>
            <w:tcW w:w="618" w:type="dxa"/>
            <w:tcPrChange w:id="434" w:author="Emma Chandler" w:date="2020-12-07T09:09:00Z">
              <w:tcPr>
                <w:tcW w:w="1159" w:type="dxa"/>
              </w:tcPr>
            </w:tcPrChange>
          </w:tcPr>
          <w:p w14:paraId="6707A39B" w14:textId="1DBB0A6D" w:rsidR="0071556C" w:rsidRPr="00283FF5" w:rsidRDefault="009A19D9" w:rsidP="005F40B9">
            <w:pPr>
              <w:spacing w:line="480" w:lineRule="auto"/>
              <w:rPr>
                <w:ins w:id="435" w:author="Emma Chandler" w:date="2020-12-06T08:34:00Z"/>
                <w:sz w:val="24"/>
                <w:szCs w:val="24"/>
              </w:rPr>
            </w:pPr>
            <w:ins w:id="436" w:author="Emma Chandler" w:date="2020-12-06T08:46:00Z">
              <w:r>
                <w:rPr>
                  <w:sz w:val="24"/>
                  <w:szCs w:val="24"/>
                </w:rPr>
                <w:t>0.553***</w:t>
              </w:r>
            </w:ins>
          </w:p>
        </w:tc>
        <w:tc>
          <w:tcPr>
            <w:tcW w:w="996" w:type="dxa"/>
            <w:tcPrChange w:id="437" w:author="Emma Chandler" w:date="2020-12-07T09:09:00Z">
              <w:tcPr>
                <w:tcW w:w="996" w:type="dxa"/>
              </w:tcPr>
            </w:tcPrChange>
          </w:tcPr>
          <w:p w14:paraId="61EEA0FB" w14:textId="5B9A0E6A" w:rsidR="0071556C" w:rsidRPr="00283FF5" w:rsidRDefault="009A19D9" w:rsidP="005F40B9">
            <w:pPr>
              <w:spacing w:line="480" w:lineRule="auto"/>
              <w:rPr>
                <w:ins w:id="438" w:author="Emma Chandler" w:date="2020-12-06T08:33:00Z"/>
                <w:sz w:val="24"/>
                <w:szCs w:val="24"/>
              </w:rPr>
            </w:pPr>
            <w:ins w:id="439" w:author="Emma Chandler" w:date="2020-12-06T08:46:00Z">
              <w:r>
                <w:rPr>
                  <w:sz w:val="24"/>
                  <w:szCs w:val="24"/>
                </w:rPr>
                <w:t>0.056</w:t>
              </w:r>
            </w:ins>
          </w:p>
        </w:tc>
        <w:tc>
          <w:tcPr>
            <w:tcW w:w="1116" w:type="dxa"/>
            <w:tcPrChange w:id="440" w:author="Emma Chandler" w:date="2020-12-07T09:09:00Z">
              <w:tcPr>
                <w:tcW w:w="1116" w:type="dxa"/>
              </w:tcPr>
            </w:tcPrChange>
          </w:tcPr>
          <w:p w14:paraId="0E42E74C" w14:textId="2831BEDE" w:rsidR="0071556C" w:rsidRPr="00283FF5" w:rsidRDefault="009A19D9" w:rsidP="005F40B9">
            <w:pPr>
              <w:spacing w:line="480" w:lineRule="auto"/>
              <w:rPr>
                <w:ins w:id="441" w:author="Emma Chandler" w:date="2020-12-06T08:33:00Z"/>
                <w:sz w:val="24"/>
                <w:szCs w:val="24"/>
              </w:rPr>
            </w:pPr>
            <w:ins w:id="442" w:author="Emma Chandler" w:date="2020-12-06T08:46:00Z">
              <w:r>
                <w:rPr>
                  <w:sz w:val="24"/>
                  <w:szCs w:val="24"/>
                </w:rPr>
                <w:t>-0.211</w:t>
              </w:r>
            </w:ins>
          </w:p>
        </w:tc>
        <w:tc>
          <w:tcPr>
            <w:tcW w:w="1116" w:type="dxa"/>
            <w:tcPrChange w:id="443" w:author="Emma Chandler" w:date="2020-12-07T09:09:00Z">
              <w:tcPr>
                <w:tcW w:w="1116" w:type="dxa"/>
              </w:tcPr>
            </w:tcPrChange>
          </w:tcPr>
          <w:p w14:paraId="7C11183F" w14:textId="397A4F4F" w:rsidR="0071556C" w:rsidRPr="00283FF5" w:rsidRDefault="009A19D9" w:rsidP="005F40B9">
            <w:pPr>
              <w:spacing w:line="480" w:lineRule="auto"/>
              <w:rPr>
                <w:ins w:id="444" w:author="Emma Chandler" w:date="2020-12-06T08:32:00Z"/>
                <w:sz w:val="24"/>
                <w:szCs w:val="24"/>
              </w:rPr>
            </w:pPr>
            <w:ins w:id="445" w:author="Emma Chandler" w:date="2020-12-06T08:46:00Z">
              <w:r>
                <w:rPr>
                  <w:sz w:val="24"/>
                  <w:szCs w:val="24"/>
                </w:rPr>
                <w:t>1.288</w:t>
              </w:r>
            </w:ins>
          </w:p>
        </w:tc>
        <w:tc>
          <w:tcPr>
            <w:tcW w:w="1356" w:type="dxa"/>
            <w:tcPrChange w:id="446" w:author="Emma Chandler" w:date="2020-12-07T09:09:00Z">
              <w:tcPr>
                <w:tcW w:w="1134" w:type="dxa"/>
              </w:tcPr>
            </w:tcPrChange>
          </w:tcPr>
          <w:p w14:paraId="454C0103" w14:textId="78B400BC" w:rsidR="0071556C" w:rsidRPr="00283FF5" w:rsidRDefault="00261BA5" w:rsidP="005F40B9">
            <w:pPr>
              <w:spacing w:line="480" w:lineRule="auto"/>
              <w:rPr>
                <w:sz w:val="24"/>
                <w:szCs w:val="24"/>
              </w:rPr>
            </w:pPr>
            <w:ins w:id="447" w:author="Emma Chandler" w:date="2020-12-10T22:00:00Z">
              <w:r>
                <w:rPr>
                  <w:sz w:val="24"/>
                  <w:szCs w:val="24"/>
                </w:rPr>
                <w:t>0</w:t>
              </w:r>
            </w:ins>
            <w:del w:id="448" w:author="Emma Chandler" w:date="2020-12-10T22:00:00Z">
              <w:r w:rsidR="0071556C" w:rsidRPr="00283FF5" w:rsidDel="00261BA5">
                <w:rPr>
                  <w:sz w:val="24"/>
                  <w:szCs w:val="24"/>
                </w:rPr>
                <w:delText>1</w:delText>
              </w:r>
            </w:del>
            <w:r w:rsidR="0071556C" w:rsidRPr="00283FF5">
              <w:rPr>
                <w:sz w:val="24"/>
                <w:szCs w:val="24"/>
              </w:rPr>
              <w:t>.712</w:t>
            </w:r>
          </w:p>
        </w:tc>
        <w:tc>
          <w:tcPr>
            <w:tcW w:w="1476" w:type="dxa"/>
            <w:tcPrChange w:id="449" w:author="Emma Chandler" w:date="2020-12-07T09:09:00Z">
              <w:tcPr>
                <w:tcW w:w="2178" w:type="dxa"/>
              </w:tcPr>
            </w:tcPrChange>
          </w:tcPr>
          <w:p w14:paraId="2ABA1806" w14:textId="778663FB" w:rsidR="0071556C" w:rsidRPr="00283FF5" w:rsidRDefault="00261BA5" w:rsidP="005F40B9">
            <w:pPr>
              <w:spacing w:line="480" w:lineRule="auto"/>
              <w:rPr>
                <w:sz w:val="24"/>
                <w:szCs w:val="24"/>
              </w:rPr>
            </w:pPr>
            <w:ins w:id="450" w:author="Emma Chandler" w:date="2020-12-10T22:01:00Z">
              <w:r>
                <w:rPr>
                  <w:sz w:val="24"/>
                  <w:szCs w:val="24"/>
                </w:rPr>
                <w:t>0.072</w:t>
              </w:r>
            </w:ins>
            <w:del w:id="451" w:author="Emma Chandler" w:date="2020-12-10T22:00:00Z">
              <w:r w:rsidR="0071556C" w:rsidRPr="00283FF5" w:rsidDel="00261BA5">
                <w:rPr>
                  <w:sz w:val="24"/>
                  <w:szCs w:val="24"/>
                </w:rPr>
                <w:delText>1</w:delText>
              </w:r>
            </w:del>
            <w:del w:id="452" w:author="Emma Chandler" w:date="2020-12-10T22:01:00Z">
              <w:r w:rsidR="0071556C" w:rsidRPr="00283FF5" w:rsidDel="00261BA5">
                <w:rPr>
                  <w:sz w:val="24"/>
                  <w:szCs w:val="24"/>
                </w:rPr>
                <w:delText>.861</w:delText>
              </w:r>
            </w:del>
          </w:p>
        </w:tc>
      </w:tr>
      <w:tr w:rsidR="00944625" w:rsidRPr="00283FF5" w14:paraId="262B3DBE" w14:textId="77777777" w:rsidTr="00944625">
        <w:tc>
          <w:tcPr>
            <w:tcW w:w="2785" w:type="dxa"/>
            <w:tcPrChange w:id="453" w:author="Emma Chandler" w:date="2020-12-07T09:09:00Z">
              <w:tcPr>
                <w:tcW w:w="1764" w:type="dxa"/>
              </w:tcPr>
            </w:tcPrChange>
          </w:tcPr>
          <w:p w14:paraId="05C7E3B2" w14:textId="77777777" w:rsidR="0071556C" w:rsidRPr="00283FF5" w:rsidRDefault="0071556C">
            <w:pPr>
              <w:rPr>
                <w:i/>
                <w:iCs/>
                <w:sz w:val="24"/>
                <w:szCs w:val="24"/>
              </w:rPr>
              <w:pPrChange w:id="454" w:author="Emma Chandler" w:date="2020-12-07T09:10:00Z">
                <w:pPr>
                  <w:spacing w:line="480" w:lineRule="auto"/>
                </w:pPr>
              </w:pPrChange>
            </w:pPr>
            <w:r w:rsidRPr="00283FF5">
              <w:rPr>
                <w:i/>
                <w:iCs/>
                <w:sz w:val="24"/>
                <w:szCs w:val="24"/>
              </w:rPr>
              <w:t>Lithospermum incisum</w:t>
            </w:r>
          </w:p>
        </w:tc>
        <w:tc>
          <w:tcPr>
            <w:tcW w:w="618" w:type="dxa"/>
            <w:tcPrChange w:id="455" w:author="Emma Chandler" w:date="2020-12-07T09:09:00Z">
              <w:tcPr>
                <w:tcW w:w="1159" w:type="dxa"/>
              </w:tcPr>
            </w:tcPrChange>
          </w:tcPr>
          <w:p w14:paraId="7C610A16" w14:textId="4C0AEF29" w:rsidR="0071556C" w:rsidRPr="00283FF5" w:rsidRDefault="00140402" w:rsidP="005F40B9">
            <w:pPr>
              <w:spacing w:line="480" w:lineRule="auto"/>
              <w:rPr>
                <w:ins w:id="456" w:author="Emma Chandler" w:date="2020-12-06T08:34:00Z"/>
                <w:sz w:val="24"/>
                <w:szCs w:val="24"/>
              </w:rPr>
            </w:pPr>
            <w:ins w:id="457" w:author="Emma Chandler" w:date="2020-12-06T08:48:00Z">
              <w:r>
                <w:rPr>
                  <w:sz w:val="24"/>
                  <w:szCs w:val="24"/>
                </w:rPr>
                <w:t>0.553***</w:t>
              </w:r>
            </w:ins>
          </w:p>
        </w:tc>
        <w:tc>
          <w:tcPr>
            <w:tcW w:w="996" w:type="dxa"/>
            <w:tcPrChange w:id="458" w:author="Emma Chandler" w:date="2020-12-07T09:09:00Z">
              <w:tcPr>
                <w:tcW w:w="996" w:type="dxa"/>
              </w:tcPr>
            </w:tcPrChange>
          </w:tcPr>
          <w:p w14:paraId="6B4C0A0E" w14:textId="41AEA394" w:rsidR="0071556C" w:rsidRPr="00283FF5" w:rsidRDefault="00140402" w:rsidP="005F40B9">
            <w:pPr>
              <w:spacing w:line="480" w:lineRule="auto"/>
              <w:rPr>
                <w:ins w:id="459" w:author="Emma Chandler" w:date="2020-12-06T08:33:00Z"/>
                <w:sz w:val="24"/>
                <w:szCs w:val="24"/>
              </w:rPr>
            </w:pPr>
            <w:ins w:id="460" w:author="Emma Chandler" w:date="2020-12-06T08:52:00Z">
              <w:r>
                <w:rPr>
                  <w:sz w:val="24"/>
                  <w:szCs w:val="24"/>
                </w:rPr>
                <w:t>0.056</w:t>
              </w:r>
            </w:ins>
          </w:p>
        </w:tc>
        <w:tc>
          <w:tcPr>
            <w:tcW w:w="1116" w:type="dxa"/>
            <w:tcPrChange w:id="461" w:author="Emma Chandler" w:date="2020-12-07T09:09:00Z">
              <w:tcPr>
                <w:tcW w:w="1116" w:type="dxa"/>
              </w:tcPr>
            </w:tcPrChange>
          </w:tcPr>
          <w:p w14:paraId="79B99037" w14:textId="4197CF96" w:rsidR="0071556C" w:rsidRPr="00283FF5" w:rsidRDefault="00140402" w:rsidP="005F40B9">
            <w:pPr>
              <w:spacing w:line="480" w:lineRule="auto"/>
              <w:rPr>
                <w:ins w:id="462" w:author="Emma Chandler" w:date="2020-12-06T08:33:00Z"/>
                <w:sz w:val="24"/>
                <w:szCs w:val="24"/>
              </w:rPr>
            </w:pPr>
            <w:ins w:id="463" w:author="Emma Chandler" w:date="2020-12-06T08:53:00Z">
              <w:r>
                <w:rPr>
                  <w:sz w:val="24"/>
                  <w:szCs w:val="24"/>
                </w:rPr>
                <w:t>0.486***</w:t>
              </w:r>
            </w:ins>
          </w:p>
        </w:tc>
        <w:tc>
          <w:tcPr>
            <w:tcW w:w="1116" w:type="dxa"/>
            <w:tcPrChange w:id="464" w:author="Emma Chandler" w:date="2020-12-07T09:09:00Z">
              <w:tcPr>
                <w:tcW w:w="1116" w:type="dxa"/>
              </w:tcPr>
            </w:tcPrChange>
          </w:tcPr>
          <w:p w14:paraId="3532BF59" w14:textId="4DFE1A76" w:rsidR="0071556C" w:rsidRPr="00283FF5" w:rsidRDefault="00140402" w:rsidP="005F40B9">
            <w:pPr>
              <w:spacing w:line="480" w:lineRule="auto"/>
              <w:rPr>
                <w:ins w:id="465" w:author="Emma Chandler" w:date="2020-12-06T08:32:00Z"/>
                <w:sz w:val="24"/>
                <w:szCs w:val="24"/>
              </w:rPr>
            </w:pPr>
            <w:ins w:id="466" w:author="Emma Chandler" w:date="2020-12-06T08:53:00Z">
              <w:r>
                <w:rPr>
                  <w:sz w:val="24"/>
                  <w:szCs w:val="24"/>
                </w:rPr>
                <w:t>-0.061</w:t>
              </w:r>
            </w:ins>
          </w:p>
        </w:tc>
        <w:tc>
          <w:tcPr>
            <w:tcW w:w="1356" w:type="dxa"/>
            <w:tcPrChange w:id="467" w:author="Emma Chandler" w:date="2020-12-07T09:09:00Z">
              <w:tcPr>
                <w:tcW w:w="1134" w:type="dxa"/>
              </w:tcPr>
            </w:tcPrChange>
          </w:tcPr>
          <w:p w14:paraId="6076CBE6" w14:textId="40EB0530" w:rsidR="0071556C" w:rsidRPr="00283FF5" w:rsidRDefault="005E2D5B" w:rsidP="005F40B9">
            <w:pPr>
              <w:spacing w:line="480" w:lineRule="auto"/>
              <w:rPr>
                <w:sz w:val="24"/>
                <w:szCs w:val="24"/>
              </w:rPr>
            </w:pPr>
            <w:ins w:id="468" w:author="Emma Chandler" w:date="2020-12-10T21:45:00Z">
              <w:r>
                <w:rPr>
                  <w:sz w:val="24"/>
                  <w:szCs w:val="24"/>
                </w:rPr>
                <w:t>-0.033</w:t>
              </w:r>
            </w:ins>
            <w:del w:id="469" w:author="Emma Chandler" w:date="2020-12-10T21:45:00Z">
              <w:r w:rsidR="0071556C" w:rsidRPr="00283FF5" w:rsidDel="005E2D5B">
                <w:rPr>
                  <w:sz w:val="24"/>
                  <w:szCs w:val="24"/>
                </w:rPr>
                <w:delText xml:space="preserve">0.967 </w:delText>
              </w:r>
            </w:del>
          </w:p>
        </w:tc>
        <w:tc>
          <w:tcPr>
            <w:tcW w:w="1476" w:type="dxa"/>
            <w:tcPrChange w:id="470" w:author="Emma Chandler" w:date="2020-12-07T09:09:00Z">
              <w:tcPr>
                <w:tcW w:w="2178" w:type="dxa"/>
              </w:tcPr>
            </w:tcPrChange>
          </w:tcPr>
          <w:p w14:paraId="6A93008A" w14:textId="2C4430D9" w:rsidR="0071556C" w:rsidRPr="00283FF5" w:rsidRDefault="005E2D5B" w:rsidP="005F40B9">
            <w:pPr>
              <w:spacing w:line="480" w:lineRule="auto"/>
              <w:rPr>
                <w:sz w:val="24"/>
                <w:szCs w:val="24"/>
              </w:rPr>
            </w:pPr>
            <w:ins w:id="471" w:author="Emma Chandler" w:date="2020-12-10T21:46:00Z">
              <w:r>
                <w:rPr>
                  <w:sz w:val="24"/>
                  <w:szCs w:val="24"/>
                </w:rPr>
                <w:t>-0.003</w:t>
              </w:r>
            </w:ins>
            <w:del w:id="472" w:author="Emma Chandler" w:date="2020-12-10T21:46:00Z">
              <w:r w:rsidR="0071556C" w:rsidRPr="00283FF5" w:rsidDel="005E2D5B">
                <w:rPr>
                  <w:sz w:val="24"/>
                  <w:szCs w:val="24"/>
                </w:rPr>
                <w:delText>0.997</w:delText>
              </w:r>
            </w:del>
          </w:p>
        </w:tc>
      </w:tr>
      <w:tr w:rsidR="00944625" w:rsidRPr="00283FF5" w14:paraId="196F6177" w14:textId="77777777" w:rsidTr="00944625">
        <w:tc>
          <w:tcPr>
            <w:tcW w:w="2785" w:type="dxa"/>
            <w:tcPrChange w:id="473" w:author="Emma Chandler" w:date="2020-12-07T09:09:00Z">
              <w:tcPr>
                <w:tcW w:w="1764" w:type="dxa"/>
              </w:tcPr>
            </w:tcPrChange>
          </w:tcPr>
          <w:p w14:paraId="63EC5D5D" w14:textId="77777777" w:rsidR="0071556C" w:rsidRPr="00283FF5" w:rsidRDefault="0071556C">
            <w:pPr>
              <w:rPr>
                <w:i/>
                <w:iCs/>
                <w:sz w:val="24"/>
                <w:szCs w:val="24"/>
              </w:rPr>
              <w:pPrChange w:id="474" w:author="Emma Chandler" w:date="2020-12-07T09:10:00Z">
                <w:pPr>
                  <w:spacing w:line="480" w:lineRule="auto"/>
                </w:pPr>
              </w:pPrChange>
            </w:pPr>
            <w:r w:rsidRPr="00283FF5">
              <w:rPr>
                <w:i/>
                <w:iCs/>
                <w:sz w:val="24"/>
                <w:szCs w:val="24"/>
              </w:rPr>
              <w:t>Pedicularis canadensis</w:t>
            </w:r>
          </w:p>
        </w:tc>
        <w:tc>
          <w:tcPr>
            <w:tcW w:w="618" w:type="dxa"/>
            <w:tcPrChange w:id="475" w:author="Emma Chandler" w:date="2020-12-07T09:09:00Z">
              <w:tcPr>
                <w:tcW w:w="1159" w:type="dxa"/>
              </w:tcPr>
            </w:tcPrChange>
          </w:tcPr>
          <w:p w14:paraId="1EBAFBD3" w14:textId="3CF19FA9" w:rsidR="0071556C" w:rsidRPr="00283FF5" w:rsidRDefault="00140402" w:rsidP="005F40B9">
            <w:pPr>
              <w:spacing w:line="480" w:lineRule="auto"/>
              <w:rPr>
                <w:ins w:id="476" w:author="Emma Chandler" w:date="2020-12-06T08:34:00Z"/>
                <w:sz w:val="24"/>
                <w:szCs w:val="24"/>
              </w:rPr>
            </w:pPr>
            <w:ins w:id="477" w:author="Emma Chandler" w:date="2020-12-06T08:54:00Z">
              <w:r>
                <w:rPr>
                  <w:sz w:val="24"/>
                  <w:szCs w:val="24"/>
                </w:rPr>
                <w:t>0.151**</w:t>
              </w:r>
            </w:ins>
          </w:p>
        </w:tc>
        <w:tc>
          <w:tcPr>
            <w:tcW w:w="996" w:type="dxa"/>
            <w:tcPrChange w:id="478" w:author="Emma Chandler" w:date="2020-12-07T09:09:00Z">
              <w:tcPr>
                <w:tcW w:w="996" w:type="dxa"/>
              </w:tcPr>
            </w:tcPrChange>
          </w:tcPr>
          <w:p w14:paraId="038E2C96" w14:textId="23A46084" w:rsidR="0071556C" w:rsidRPr="00283FF5" w:rsidRDefault="00140402" w:rsidP="005F40B9">
            <w:pPr>
              <w:spacing w:line="480" w:lineRule="auto"/>
              <w:rPr>
                <w:ins w:id="479" w:author="Emma Chandler" w:date="2020-12-06T08:33:00Z"/>
                <w:sz w:val="24"/>
                <w:szCs w:val="24"/>
              </w:rPr>
            </w:pPr>
            <w:ins w:id="480" w:author="Emma Chandler" w:date="2020-12-06T08:54:00Z">
              <w:r>
                <w:rPr>
                  <w:sz w:val="24"/>
                  <w:szCs w:val="24"/>
                </w:rPr>
                <w:t>0.083*</w:t>
              </w:r>
            </w:ins>
          </w:p>
        </w:tc>
        <w:tc>
          <w:tcPr>
            <w:tcW w:w="1116" w:type="dxa"/>
            <w:tcPrChange w:id="481" w:author="Emma Chandler" w:date="2020-12-07T09:09:00Z">
              <w:tcPr>
                <w:tcW w:w="1116" w:type="dxa"/>
              </w:tcPr>
            </w:tcPrChange>
          </w:tcPr>
          <w:p w14:paraId="1C4C0407" w14:textId="522E9DA4" w:rsidR="0071556C" w:rsidRPr="00283FF5" w:rsidRDefault="00140402" w:rsidP="005F40B9">
            <w:pPr>
              <w:spacing w:line="480" w:lineRule="auto"/>
              <w:rPr>
                <w:ins w:id="482" w:author="Emma Chandler" w:date="2020-12-06T08:33:00Z"/>
                <w:sz w:val="24"/>
                <w:szCs w:val="24"/>
              </w:rPr>
            </w:pPr>
            <w:ins w:id="483" w:author="Emma Chandler" w:date="2020-12-06T08:54:00Z">
              <w:r>
                <w:rPr>
                  <w:sz w:val="24"/>
                  <w:szCs w:val="24"/>
                </w:rPr>
                <w:t>-0.048</w:t>
              </w:r>
            </w:ins>
          </w:p>
        </w:tc>
        <w:tc>
          <w:tcPr>
            <w:tcW w:w="1116" w:type="dxa"/>
            <w:tcPrChange w:id="484" w:author="Emma Chandler" w:date="2020-12-07T09:09:00Z">
              <w:tcPr>
                <w:tcW w:w="1116" w:type="dxa"/>
              </w:tcPr>
            </w:tcPrChange>
          </w:tcPr>
          <w:p w14:paraId="11898811" w14:textId="75B051D7" w:rsidR="0071556C" w:rsidRPr="00283FF5" w:rsidRDefault="00140402" w:rsidP="005F40B9">
            <w:pPr>
              <w:spacing w:line="480" w:lineRule="auto"/>
              <w:rPr>
                <w:ins w:id="485" w:author="Emma Chandler" w:date="2020-12-06T08:32:00Z"/>
                <w:sz w:val="24"/>
                <w:szCs w:val="24"/>
              </w:rPr>
            </w:pPr>
            <w:ins w:id="486" w:author="Emma Chandler" w:date="2020-12-06T08:54:00Z">
              <w:r>
                <w:rPr>
                  <w:sz w:val="24"/>
                  <w:szCs w:val="24"/>
                </w:rPr>
                <w:t>1.359</w:t>
              </w:r>
            </w:ins>
          </w:p>
        </w:tc>
        <w:tc>
          <w:tcPr>
            <w:tcW w:w="1356" w:type="dxa"/>
            <w:tcPrChange w:id="487" w:author="Emma Chandler" w:date="2020-12-07T09:09:00Z">
              <w:tcPr>
                <w:tcW w:w="1134" w:type="dxa"/>
              </w:tcPr>
            </w:tcPrChange>
          </w:tcPr>
          <w:p w14:paraId="7DC6B397" w14:textId="0FC52CCC" w:rsidR="0071556C" w:rsidRPr="00283FF5" w:rsidRDefault="005E2D5B" w:rsidP="005F40B9">
            <w:pPr>
              <w:spacing w:line="480" w:lineRule="auto"/>
              <w:rPr>
                <w:sz w:val="24"/>
                <w:szCs w:val="24"/>
              </w:rPr>
            </w:pPr>
            <w:ins w:id="488" w:author="Emma Chandler" w:date="2020-12-10T21:51:00Z">
              <w:r>
                <w:rPr>
                  <w:sz w:val="24"/>
                  <w:szCs w:val="24"/>
                </w:rPr>
                <w:t>0</w:t>
              </w:r>
            </w:ins>
            <w:del w:id="489" w:author="Emma Chandler" w:date="2020-12-10T21:51:00Z">
              <w:r w:rsidR="0071556C" w:rsidRPr="00283FF5" w:rsidDel="005E2D5B">
                <w:rPr>
                  <w:sz w:val="24"/>
                  <w:szCs w:val="24"/>
                </w:rPr>
                <w:delText>1</w:delText>
              </w:r>
            </w:del>
            <w:r w:rsidR="0071556C" w:rsidRPr="00283FF5">
              <w:rPr>
                <w:sz w:val="24"/>
                <w:szCs w:val="24"/>
              </w:rPr>
              <w:t xml:space="preserve">.205 </w:t>
            </w:r>
          </w:p>
        </w:tc>
        <w:tc>
          <w:tcPr>
            <w:tcW w:w="1476" w:type="dxa"/>
            <w:tcPrChange w:id="490" w:author="Emma Chandler" w:date="2020-12-07T09:09:00Z">
              <w:tcPr>
                <w:tcW w:w="2178" w:type="dxa"/>
              </w:tcPr>
            </w:tcPrChange>
          </w:tcPr>
          <w:p w14:paraId="3F63CC8A" w14:textId="3EB29206" w:rsidR="0071556C" w:rsidRPr="00283FF5" w:rsidRDefault="00261BA5" w:rsidP="005F40B9">
            <w:pPr>
              <w:spacing w:line="480" w:lineRule="auto"/>
              <w:rPr>
                <w:sz w:val="24"/>
                <w:szCs w:val="24"/>
              </w:rPr>
            </w:pPr>
            <w:ins w:id="491" w:author="Emma Chandler" w:date="2020-12-10T21:51:00Z">
              <w:r>
                <w:rPr>
                  <w:sz w:val="24"/>
                  <w:szCs w:val="24"/>
                </w:rPr>
                <w:t>0</w:t>
              </w:r>
            </w:ins>
            <w:del w:id="492" w:author="Emma Chandler" w:date="2020-12-10T21:51:00Z">
              <w:r w:rsidR="0071556C" w:rsidRPr="00283FF5" w:rsidDel="00261BA5">
                <w:rPr>
                  <w:sz w:val="24"/>
                  <w:szCs w:val="24"/>
                </w:rPr>
                <w:delText>1</w:delText>
              </w:r>
            </w:del>
            <w:r w:rsidR="0071556C" w:rsidRPr="00283FF5">
              <w:rPr>
                <w:sz w:val="24"/>
                <w:szCs w:val="24"/>
              </w:rPr>
              <w:t xml:space="preserve">.113 </w:t>
            </w:r>
          </w:p>
        </w:tc>
      </w:tr>
      <w:tr w:rsidR="00944625" w:rsidRPr="00283FF5" w14:paraId="38A457AB" w14:textId="77777777" w:rsidTr="00944625">
        <w:tc>
          <w:tcPr>
            <w:tcW w:w="2785" w:type="dxa"/>
            <w:tcPrChange w:id="493" w:author="Emma Chandler" w:date="2020-12-07T09:09:00Z">
              <w:tcPr>
                <w:tcW w:w="1764" w:type="dxa"/>
              </w:tcPr>
            </w:tcPrChange>
          </w:tcPr>
          <w:p w14:paraId="60FAD271" w14:textId="77777777" w:rsidR="0071556C" w:rsidRPr="00283FF5" w:rsidRDefault="0071556C">
            <w:pPr>
              <w:rPr>
                <w:i/>
                <w:iCs/>
                <w:sz w:val="24"/>
                <w:szCs w:val="24"/>
              </w:rPr>
              <w:pPrChange w:id="494" w:author="Emma Chandler" w:date="2020-12-07T09:10:00Z">
                <w:pPr>
                  <w:spacing w:line="480" w:lineRule="auto"/>
                </w:pPr>
              </w:pPrChange>
            </w:pPr>
            <w:r w:rsidRPr="00283FF5">
              <w:rPr>
                <w:i/>
                <w:iCs/>
                <w:sz w:val="24"/>
                <w:szCs w:val="24"/>
              </w:rPr>
              <w:t>Zizia aurea</w:t>
            </w:r>
          </w:p>
        </w:tc>
        <w:tc>
          <w:tcPr>
            <w:tcW w:w="618" w:type="dxa"/>
            <w:tcPrChange w:id="495" w:author="Emma Chandler" w:date="2020-12-07T09:09:00Z">
              <w:tcPr>
                <w:tcW w:w="1159" w:type="dxa"/>
              </w:tcPr>
            </w:tcPrChange>
          </w:tcPr>
          <w:p w14:paraId="0401CC4A" w14:textId="5A829032" w:rsidR="0071556C" w:rsidRPr="00283FF5" w:rsidRDefault="00140402" w:rsidP="005F40B9">
            <w:pPr>
              <w:spacing w:line="480" w:lineRule="auto"/>
              <w:rPr>
                <w:ins w:id="496" w:author="Emma Chandler" w:date="2020-12-06T08:34:00Z"/>
                <w:sz w:val="24"/>
                <w:szCs w:val="24"/>
              </w:rPr>
            </w:pPr>
            <w:ins w:id="497" w:author="Emma Chandler" w:date="2020-12-06T08:55:00Z">
              <w:r>
                <w:rPr>
                  <w:sz w:val="24"/>
                  <w:szCs w:val="24"/>
                </w:rPr>
                <w:t>0.427</w:t>
              </w:r>
            </w:ins>
            <w:ins w:id="498" w:author="Emma Chandler" w:date="2020-12-06T08:56:00Z">
              <w:r>
                <w:rPr>
                  <w:sz w:val="24"/>
                  <w:szCs w:val="24"/>
                </w:rPr>
                <w:t>***</w:t>
              </w:r>
            </w:ins>
          </w:p>
        </w:tc>
        <w:tc>
          <w:tcPr>
            <w:tcW w:w="996" w:type="dxa"/>
            <w:tcPrChange w:id="499" w:author="Emma Chandler" w:date="2020-12-07T09:09:00Z">
              <w:tcPr>
                <w:tcW w:w="996" w:type="dxa"/>
              </w:tcPr>
            </w:tcPrChange>
          </w:tcPr>
          <w:p w14:paraId="424E5D17" w14:textId="0CC4422D" w:rsidR="0071556C" w:rsidRPr="00283FF5" w:rsidRDefault="00140402" w:rsidP="005F40B9">
            <w:pPr>
              <w:spacing w:line="480" w:lineRule="auto"/>
              <w:rPr>
                <w:ins w:id="500" w:author="Emma Chandler" w:date="2020-12-06T08:33:00Z"/>
                <w:sz w:val="24"/>
                <w:szCs w:val="24"/>
              </w:rPr>
            </w:pPr>
            <w:ins w:id="501" w:author="Emma Chandler" w:date="2020-12-06T08:55:00Z">
              <w:r>
                <w:rPr>
                  <w:sz w:val="24"/>
                  <w:szCs w:val="24"/>
                </w:rPr>
                <w:t>0.102*</w:t>
              </w:r>
            </w:ins>
          </w:p>
        </w:tc>
        <w:tc>
          <w:tcPr>
            <w:tcW w:w="1116" w:type="dxa"/>
            <w:tcPrChange w:id="502" w:author="Emma Chandler" w:date="2020-12-07T09:09:00Z">
              <w:tcPr>
                <w:tcW w:w="1116" w:type="dxa"/>
              </w:tcPr>
            </w:tcPrChange>
          </w:tcPr>
          <w:p w14:paraId="4C2C959E" w14:textId="08EBD18F" w:rsidR="0071556C" w:rsidRPr="00283FF5" w:rsidRDefault="00140402" w:rsidP="005F40B9">
            <w:pPr>
              <w:spacing w:line="480" w:lineRule="auto"/>
              <w:rPr>
                <w:ins w:id="503" w:author="Emma Chandler" w:date="2020-12-06T08:33:00Z"/>
                <w:sz w:val="24"/>
                <w:szCs w:val="24"/>
              </w:rPr>
            </w:pPr>
            <w:ins w:id="504" w:author="Emma Chandler" w:date="2020-12-06T08:55:00Z">
              <w:r>
                <w:rPr>
                  <w:sz w:val="24"/>
                  <w:szCs w:val="24"/>
                </w:rPr>
                <w:t>0.652***</w:t>
              </w:r>
            </w:ins>
          </w:p>
        </w:tc>
        <w:tc>
          <w:tcPr>
            <w:tcW w:w="1116" w:type="dxa"/>
            <w:tcPrChange w:id="505" w:author="Emma Chandler" w:date="2020-12-07T09:09:00Z">
              <w:tcPr>
                <w:tcW w:w="1116" w:type="dxa"/>
              </w:tcPr>
            </w:tcPrChange>
          </w:tcPr>
          <w:p w14:paraId="7BEBA6A0" w14:textId="027E5E9E" w:rsidR="0071556C" w:rsidRPr="00283FF5" w:rsidRDefault="00140402" w:rsidP="005F40B9">
            <w:pPr>
              <w:spacing w:line="480" w:lineRule="auto"/>
              <w:rPr>
                <w:ins w:id="506" w:author="Emma Chandler" w:date="2020-12-06T08:32:00Z"/>
                <w:sz w:val="24"/>
                <w:szCs w:val="24"/>
              </w:rPr>
            </w:pPr>
            <w:ins w:id="507" w:author="Emma Chandler" w:date="2020-12-06T08:55:00Z">
              <w:r>
                <w:rPr>
                  <w:sz w:val="24"/>
                  <w:szCs w:val="24"/>
                </w:rPr>
                <w:t>0.307</w:t>
              </w:r>
            </w:ins>
          </w:p>
        </w:tc>
        <w:tc>
          <w:tcPr>
            <w:tcW w:w="1356" w:type="dxa"/>
            <w:tcPrChange w:id="508" w:author="Emma Chandler" w:date="2020-12-07T09:09:00Z">
              <w:tcPr>
                <w:tcW w:w="1134" w:type="dxa"/>
              </w:tcPr>
            </w:tcPrChange>
          </w:tcPr>
          <w:p w14:paraId="11682C72" w14:textId="6408144D" w:rsidR="0071556C" w:rsidRPr="00283FF5" w:rsidRDefault="009A2DBE" w:rsidP="005F40B9">
            <w:pPr>
              <w:spacing w:line="480" w:lineRule="auto"/>
              <w:rPr>
                <w:sz w:val="24"/>
                <w:szCs w:val="24"/>
              </w:rPr>
            </w:pPr>
            <w:ins w:id="509" w:author="Emma Chandler" w:date="2020-12-10T22:04:00Z">
              <w:r>
                <w:rPr>
                  <w:sz w:val="24"/>
                  <w:szCs w:val="24"/>
                </w:rPr>
                <w:t>0</w:t>
              </w:r>
            </w:ins>
            <w:del w:id="510" w:author="Emma Chandler" w:date="2020-12-10T22:04:00Z">
              <w:r w:rsidR="0071556C" w:rsidRPr="00283FF5" w:rsidDel="009A2DBE">
                <w:rPr>
                  <w:sz w:val="24"/>
                  <w:szCs w:val="24"/>
                </w:rPr>
                <w:delText>1</w:delText>
              </w:r>
            </w:del>
            <w:r w:rsidR="0071556C" w:rsidRPr="00283FF5">
              <w:rPr>
                <w:sz w:val="24"/>
                <w:szCs w:val="24"/>
              </w:rPr>
              <w:t xml:space="preserve">.131 </w:t>
            </w:r>
          </w:p>
        </w:tc>
        <w:tc>
          <w:tcPr>
            <w:tcW w:w="1476" w:type="dxa"/>
            <w:tcPrChange w:id="511" w:author="Emma Chandler" w:date="2020-12-07T09:09:00Z">
              <w:tcPr>
                <w:tcW w:w="2178" w:type="dxa"/>
              </w:tcPr>
            </w:tcPrChange>
          </w:tcPr>
          <w:p w14:paraId="4664C29B" w14:textId="09BEA53E" w:rsidR="0071556C" w:rsidRPr="00283FF5" w:rsidRDefault="009A2DBE" w:rsidP="005F40B9">
            <w:pPr>
              <w:spacing w:line="480" w:lineRule="auto"/>
              <w:rPr>
                <w:sz w:val="24"/>
                <w:szCs w:val="24"/>
              </w:rPr>
            </w:pPr>
            <w:ins w:id="512" w:author="Emma Chandler" w:date="2020-12-10T22:04:00Z">
              <w:r>
                <w:rPr>
                  <w:sz w:val="24"/>
                  <w:szCs w:val="24"/>
                </w:rPr>
                <w:t>0</w:t>
              </w:r>
            </w:ins>
            <w:del w:id="513" w:author="Emma Chandler" w:date="2020-12-10T22:04:00Z">
              <w:r w:rsidR="0071556C" w:rsidRPr="00283FF5" w:rsidDel="009A2DBE">
                <w:rPr>
                  <w:sz w:val="24"/>
                  <w:szCs w:val="24"/>
                </w:rPr>
                <w:delText>1</w:delText>
              </w:r>
            </w:del>
            <w:r w:rsidR="0071556C" w:rsidRPr="00283FF5">
              <w:rPr>
                <w:sz w:val="24"/>
                <w:szCs w:val="24"/>
              </w:rPr>
              <w:t xml:space="preserve">.031 </w:t>
            </w:r>
          </w:p>
        </w:tc>
      </w:tr>
      <w:tr w:rsidR="00944625" w:rsidRPr="00283FF5" w14:paraId="35070573" w14:textId="77777777" w:rsidTr="00944625">
        <w:tc>
          <w:tcPr>
            <w:tcW w:w="2785" w:type="dxa"/>
            <w:tcPrChange w:id="514" w:author="Emma Chandler" w:date="2020-12-07T09:09:00Z">
              <w:tcPr>
                <w:tcW w:w="1764" w:type="dxa"/>
              </w:tcPr>
            </w:tcPrChange>
          </w:tcPr>
          <w:p w14:paraId="13C4012F" w14:textId="77777777" w:rsidR="0071556C" w:rsidRPr="00283FF5" w:rsidRDefault="0071556C">
            <w:pPr>
              <w:rPr>
                <w:i/>
                <w:iCs/>
                <w:sz w:val="24"/>
                <w:szCs w:val="24"/>
              </w:rPr>
              <w:pPrChange w:id="515" w:author="Emma Chandler" w:date="2020-12-07T09:10:00Z">
                <w:pPr>
                  <w:spacing w:line="480" w:lineRule="auto"/>
                </w:pPr>
              </w:pPrChange>
            </w:pPr>
            <w:r w:rsidRPr="00283FF5">
              <w:rPr>
                <w:i/>
                <w:iCs/>
                <w:sz w:val="24"/>
                <w:szCs w:val="24"/>
              </w:rPr>
              <w:t>Vicia americana</w:t>
            </w:r>
          </w:p>
        </w:tc>
        <w:tc>
          <w:tcPr>
            <w:tcW w:w="618" w:type="dxa"/>
            <w:tcPrChange w:id="516" w:author="Emma Chandler" w:date="2020-12-07T09:09:00Z">
              <w:tcPr>
                <w:tcW w:w="1159" w:type="dxa"/>
              </w:tcPr>
            </w:tcPrChange>
          </w:tcPr>
          <w:p w14:paraId="24C66B5E" w14:textId="73C9AC5D" w:rsidR="0071556C" w:rsidRPr="00283FF5" w:rsidRDefault="00140402" w:rsidP="005F40B9">
            <w:pPr>
              <w:spacing w:line="480" w:lineRule="auto"/>
              <w:rPr>
                <w:ins w:id="517" w:author="Emma Chandler" w:date="2020-12-06T08:34:00Z"/>
                <w:sz w:val="24"/>
                <w:szCs w:val="24"/>
              </w:rPr>
            </w:pPr>
            <w:ins w:id="518" w:author="Emma Chandler" w:date="2020-12-06T08:56:00Z">
              <w:r>
                <w:rPr>
                  <w:sz w:val="24"/>
                  <w:szCs w:val="24"/>
                </w:rPr>
                <w:t>0.134***</w:t>
              </w:r>
            </w:ins>
          </w:p>
        </w:tc>
        <w:tc>
          <w:tcPr>
            <w:tcW w:w="996" w:type="dxa"/>
            <w:tcPrChange w:id="519" w:author="Emma Chandler" w:date="2020-12-07T09:09:00Z">
              <w:tcPr>
                <w:tcW w:w="996" w:type="dxa"/>
              </w:tcPr>
            </w:tcPrChange>
          </w:tcPr>
          <w:p w14:paraId="25AC3F6D" w14:textId="3418E551" w:rsidR="0071556C" w:rsidRPr="00283FF5" w:rsidRDefault="00140402" w:rsidP="005F40B9">
            <w:pPr>
              <w:spacing w:line="480" w:lineRule="auto"/>
              <w:rPr>
                <w:ins w:id="520" w:author="Emma Chandler" w:date="2020-12-06T08:33:00Z"/>
                <w:sz w:val="24"/>
                <w:szCs w:val="24"/>
              </w:rPr>
            </w:pPr>
            <w:ins w:id="521" w:author="Emma Chandler" w:date="2020-12-06T08:56:00Z">
              <w:r>
                <w:rPr>
                  <w:sz w:val="24"/>
                  <w:szCs w:val="24"/>
                </w:rPr>
                <w:t>0.081**</w:t>
              </w:r>
            </w:ins>
          </w:p>
        </w:tc>
        <w:tc>
          <w:tcPr>
            <w:tcW w:w="1116" w:type="dxa"/>
            <w:tcPrChange w:id="522" w:author="Emma Chandler" w:date="2020-12-07T09:09:00Z">
              <w:tcPr>
                <w:tcW w:w="1116" w:type="dxa"/>
              </w:tcPr>
            </w:tcPrChange>
          </w:tcPr>
          <w:p w14:paraId="47F3D77F" w14:textId="008211C1" w:rsidR="0071556C" w:rsidRPr="00283FF5" w:rsidRDefault="00140402" w:rsidP="005F40B9">
            <w:pPr>
              <w:spacing w:line="480" w:lineRule="auto"/>
              <w:rPr>
                <w:ins w:id="523" w:author="Emma Chandler" w:date="2020-12-06T08:33:00Z"/>
                <w:sz w:val="24"/>
                <w:szCs w:val="24"/>
              </w:rPr>
            </w:pPr>
            <w:ins w:id="524" w:author="Emma Chandler" w:date="2020-12-06T08:56:00Z">
              <w:r>
                <w:rPr>
                  <w:sz w:val="24"/>
                  <w:szCs w:val="24"/>
                </w:rPr>
                <w:t>0.371</w:t>
              </w:r>
            </w:ins>
          </w:p>
        </w:tc>
        <w:tc>
          <w:tcPr>
            <w:tcW w:w="1116" w:type="dxa"/>
            <w:tcPrChange w:id="525" w:author="Emma Chandler" w:date="2020-12-07T09:09:00Z">
              <w:tcPr>
                <w:tcW w:w="1116" w:type="dxa"/>
              </w:tcPr>
            </w:tcPrChange>
          </w:tcPr>
          <w:p w14:paraId="150686F4" w14:textId="0AB8B156" w:rsidR="0071556C" w:rsidRPr="00283FF5" w:rsidRDefault="00140402" w:rsidP="005F40B9">
            <w:pPr>
              <w:spacing w:line="480" w:lineRule="auto"/>
              <w:rPr>
                <w:ins w:id="526" w:author="Emma Chandler" w:date="2020-12-06T08:32:00Z"/>
                <w:sz w:val="24"/>
                <w:szCs w:val="24"/>
              </w:rPr>
            </w:pPr>
            <w:ins w:id="527" w:author="Emma Chandler" w:date="2020-12-06T08:56:00Z">
              <w:r>
                <w:rPr>
                  <w:sz w:val="24"/>
                  <w:szCs w:val="24"/>
                </w:rPr>
                <w:t>-0.452</w:t>
              </w:r>
            </w:ins>
          </w:p>
        </w:tc>
        <w:tc>
          <w:tcPr>
            <w:tcW w:w="1356" w:type="dxa"/>
            <w:tcPrChange w:id="528" w:author="Emma Chandler" w:date="2020-12-07T09:09:00Z">
              <w:tcPr>
                <w:tcW w:w="1134" w:type="dxa"/>
              </w:tcPr>
            </w:tcPrChange>
          </w:tcPr>
          <w:p w14:paraId="616E152E" w14:textId="04049B89" w:rsidR="0071556C" w:rsidRPr="00283FF5" w:rsidRDefault="009A2DBE" w:rsidP="005F40B9">
            <w:pPr>
              <w:spacing w:line="480" w:lineRule="auto"/>
              <w:rPr>
                <w:sz w:val="24"/>
                <w:szCs w:val="24"/>
              </w:rPr>
            </w:pPr>
            <w:ins w:id="529" w:author="Emma Chandler" w:date="2020-12-10T22:02:00Z">
              <w:r>
                <w:rPr>
                  <w:sz w:val="24"/>
                  <w:szCs w:val="24"/>
                </w:rPr>
                <w:t>-0.060</w:t>
              </w:r>
            </w:ins>
            <w:del w:id="530" w:author="Emma Chandler" w:date="2020-12-10T22:02:00Z">
              <w:r w:rsidR="0071556C" w:rsidRPr="00283FF5" w:rsidDel="009A2DBE">
                <w:rPr>
                  <w:sz w:val="24"/>
                  <w:szCs w:val="24"/>
                </w:rPr>
                <w:delText>0.940</w:delText>
              </w:r>
            </w:del>
            <w:r w:rsidR="0071556C" w:rsidRPr="00283FF5">
              <w:rPr>
                <w:sz w:val="24"/>
                <w:szCs w:val="24"/>
              </w:rPr>
              <w:t xml:space="preserve"> </w:t>
            </w:r>
          </w:p>
        </w:tc>
        <w:tc>
          <w:tcPr>
            <w:tcW w:w="1476" w:type="dxa"/>
            <w:tcPrChange w:id="531" w:author="Emma Chandler" w:date="2020-12-07T09:09:00Z">
              <w:tcPr>
                <w:tcW w:w="2178" w:type="dxa"/>
              </w:tcPr>
            </w:tcPrChange>
          </w:tcPr>
          <w:p w14:paraId="51711EE0" w14:textId="62511B0D" w:rsidR="0071556C" w:rsidRPr="00283FF5" w:rsidRDefault="009A2DBE" w:rsidP="005F40B9">
            <w:pPr>
              <w:spacing w:line="480" w:lineRule="auto"/>
              <w:rPr>
                <w:sz w:val="24"/>
                <w:szCs w:val="24"/>
              </w:rPr>
            </w:pPr>
            <w:ins w:id="532" w:author="Emma Chandler" w:date="2020-12-10T22:02:00Z">
              <w:r>
                <w:rPr>
                  <w:sz w:val="24"/>
                  <w:szCs w:val="24"/>
                </w:rPr>
                <w:t>-0.037</w:t>
              </w:r>
            </w:ins>
            <w:del w:id="533" w:author="Emma Chandler" w:date="2020-12-10T22:02:00Z">
              <w:r w:rsidR="0071556C" w:rsidRPr="00283FF5" w:rsidDel="009A2DBE">
                <w:rPr>
                  <w:sz w:val="24"/>
                  <w:szCs w:val="24"/>
                </w:rPr>
                <w:delText>0.963</w:delText>
              </w:r>
            </w:del>
            <w:r w:rsidR="0071556C" w:rsidRPr="00283FF5">
              <w:rPr>
                <w:sz w:val="24"/>
                <w:szCs w:val="24"/>
              </w:rPr>
              <w:t xml:space="preserve"> </w:t>
            </w:r>
          </w:p>
        </w:tc>
      </w:tr>
      <w:tr w:rsidR="00944625" w:rsidRPr="00283FF5" w14:paraId="78B1D0D9" w14:textId="77777777" w:rsidTr="00944625">
        <w:tc>
          <w:tcPr>
            <w:tcW w:w="2785" w:type="dxa"/>
            <w:tcPrChange w:id="534" w:author="Emma Chandler" w:date="2020-12-07T09:09:00Z">
              <w:tcPr>
                <w:tcW w:w="1764" w:type="dxa"/>
              </w:tcPr>
            </w:tcPrChange>
          </w:tcPr>
          <w:p w14:paraId="6968CBA4" w14:textId="77777777" w:rsidR="0071556C" w:rsidRPr="00283FF5" w:rsidRDefault="0071556C">
            <w:pPr>
              <w:rPr>
                <w:i/>
                <w:iCs/>
                <w:sz w:val="24"/>
                <w:szCs w:val="24"/>
              </w:rPr>
              <w:pPrChange w:id="535" w:author="Emma Chandler" w:date="2020-12-07T09:10:00Z">
                <w:pPr>
                  <w:spacing w:line="480" w:lineRule="auto"/>
                </w:pPr>
              </w:pPrChange>
            </w:pPr>
            <w:r w:rsidRPr="00283FF5">
              <w:rPr>
                <w:i/>
                <w:iCs/>
                <w:sz w:val="24"/>
                <w:szCs w:val="24"/>
              </w:rPr>
              <w:lastRenderedPageBreak/>
              <w:t>Cypripedium candidum</w:t>
            </w:r>
          </w:p>
        </w:tc>
        <w:tc>
          <w:tcPr>
            <w:tcW w:w="618" w:type="dxa"/>
            <w:tcPrChange w:id="536" w:author="Emma Chandler" w:date="2020-12-07T09:09:00Z">
              <w:tcPr>
                <w:tcW w:w="1159" w:type="dxa"/>
              </w:tcPr>
            </w:tcPrChange>
          </w:tcPr>
          <w:p w14:paraId="221C95AB" w14:textId="2E6F79AA" w:rsidR="0071556C" w:rsidRPr="00283FF5" w:rsidRDefault="00140402" w:rsidP="005F40B9">
            <w:pPr>
              <w:spacing w:line="480" w:lineRule="auto"/>
              <w:rPr>
                <w:ins w:id="537" w:author="Emma Chandler" w:date="2020-12-06T08:34:00Z"/>
                <w:sz w:val="24"/>
                <w:szCs w:val="24"/>
              </w:rPr>
            </w:pPr>
            <w:ins w:id="538" w:author="Emma Chandler" w:date="2020-12-06T08:57:00Z">
              <w:r>
                <w:rPr>
                  <w:sz w:val="24"/>
                  <w:szCs w:val="24"/>
                </w:rPr>
                <w:t>0.398***</w:t>
              </w:r>
            </w:ins>
          </w:p>
        </w:tc>
        <w:tc>
          <w:tcPr>
            <w:tcW w:w="996" w:type="dxa"/>
            <w:tcPrChange w:id="539" w:author="Emma Chandler" w:date="2020-12-07T09:09:00Z">
              <w:tcPr>
                <w:tcW w:w="996" w:type="dxa"/>
              </w:tcPr>
            </w:tcPrChange>
          </w:tcPr>
          <w:p w14:paraId="07361E19" w14:textId="3B158695" w:rsidR="0071556C" w:rsidRPr="00283FF5" w:rsidRDefault="00140402" w:rsidP="005F40B9">
            <w:pPr>
              <w:spacing w:line="480" w:lineRule="auto"/>
              <w:rPr>
                <w:ins w:id="540" w:author="Emma Chandler" w:date="2020-12-06T08:33:00Z"/>
                <w:sz w:val="24"/>
                <w:szCs w:val="24"/>
              </w:rPr>
            </w:pPr>
            <w:ins w:id="541" w:author="Emma Chandler" w:date="2020-12-06T08:57:00Z">
              <w:r>
                <w:rPr>
                  <w:sz w:val="24"/>
                  <w:szCs w:val="24"/>
                </w:rPr>
                <w:t>0.074</w:t>
              </w:r>
            </w:ins>
          </w:p>
        </w:tc>
        <w:tc>
          <w:tcPr>
            <w:tcW w:w="1116" w:type="dxa"/>
            <w:tcPrChange w:id="542" w:author="Emma Chandler" w:date="2020-12-07T09:09:00Z">
              <w:tcPr>
                <w:tcW w:w="1116" w:type="dxa"/>
              </w:tcPr>
            </w:tcPrChange>
          </w:tcPr>
          <w:p w14:paraId="1CC686BB" w14:textId="114542C2" w:rsidR="0071556C" w:rsidRPr="00283FF5" w:rsidRDefault="00140402" w:rsidP="005F40B9">
            <w:pPr>
              <w:spacing w:line="480" w:lineRule="auto"/>
              <w:rPr>
                <w:ins w:id="543" w:author="Emma Chandler" w:date="2020-12-06T08:33:00Z"/>
                <w:sz w:val="24"/>
                <w:szCs w:val="24"/>
              </w:rPr>
            </w:pPr>
            <w:ins w:id="544" w:author="Emma Chandler" w:date="2020-12-06T08:57:00Z">
              <w:r>
                <w:rPr>
                  <w:sz w:val="24"/>
                  <w:szCs w:val="24"/>
                </w:rPr>
                <w:t>0.113</w:t>
              </w:r>
            </w:ins>
          </w:p>
        </w:tc>
        <w:tc>
          <w:tcPr>
            <w:tcW w:w="1116" w:type="dxa"/>
            <w:tcPrChange w:id="545" w:author="Emma Chandler" w:date="2020-12-07T09:09:00Z">
              <w:tcPr>
                <w:tcW w:w="1116" w:type="dxa"/>
              </w:tcPr>
            </w:tcPrChange>
          </w:tcPr>
          <w:p w14:paraId="1B9D3DBC" w14:textId="277D74DF" w:rsidR="0071556C" w:rsidRPr="00283FF5" w:rsidRDefault="00140402" w:rsidP="005F40B9">
            <w:pPr>
              <w:spacing w:line="480" w:lineRule="auto"/>
              <w:rPr>
                <w:ins w:id="546" w:author="Emma Chandler" w:date="2020-12-06T08:32:00Z"/>
                <w:sz w:val="24"/>
                <w:szCs w:val="24"/>
              </w:rPr>
            </w:pPr>
            <w:ins w:id="547" w:author="Emma Chandler" w:date="2020-12-06T08:57:00Z">
              <w:r>
                <w:rPr>
                  <w:sz w:val="24"/>
                  <w:szCs w:val="24"/>
                </w:rPr>
                <w:t>-0.438*</w:t>
              </w:r>
            </w:ins>
          </w:p>
        </w:tc>
        <w:tc>
          <w:tcPr>
            <w:tcW w:w="1356" w:type="dxa"/>
            <w:tcPrChange w:id="548" w:author="Emma Chandler" w:date="2020-12-07T09:09:00Z">
              <w:tcPr>
                <w:tcW w:w="1134" w:type="dxa"/>
              </w:tcPr>
            </w:tcPrChange>
          </w:tcPr>
          <w:p w14:paraId="74593BA0" w14:textId="71D5E45B" w:rsidR="0071556C" w:rsidRPr="00283FF5" w:rsidRDefault="005E2D5B" w:rsidP="005F40B9">
            <w:pPr>
              <w:spacing w:line="480" w:lineRule="auto"/>
              <w:rPr>
                <w:sz w:val="24"/>
                <w:szCs w:val="24"/>
              </w:rPr>
            </w:pPr>
            <w:ins w:id="549" w:author="Emma Chandler" w:date="2020-12-10T21:42:00Z">
              <w:r>
                <w:rPr>
                  <w:sz w:val="24"/>
                  <w:szCs w:val="24"/>
                </w:rPr>
                <w:t>-0.174</w:t>
              </w:r>
            </w:ins>
            <w:del w:id="550" w:author="Emma Chandler" w:date="2020-12-10T21:42:00Z">
              <w:r w:rsidR="0071556C" w:rsidRPr="00283FF5" w:rsidDel="005E2D5B">
                <w:rPr>
                  <w:sz w:val="24"/>
                  <w:szCs w:val="24"/>
                </w:rPr>
                <w:delText>0.826</w:delText>
              </w:r>
            </w:del>
            <w:ins w:id="551" w:author="Emma Chandler" w:date="2020-12-10T22:10:00Z">
              <w:r w:rsidR="009A2DBE">
                <w:rPr>
                  <w:sz w:val="24"/>
                  <w:szCs w:val="24"/>
                </w:rPr>
                <w:t>*</w:t>
              </w:r>
            </w:ins>
            <w:del w:id="552" w:author="Emma Chandler" w:date="2020-12-10T21:42:00Z">
              <w:r w:rsidR="0071556C" w:rsidRPr="00283FF5" w:rsidDel="005E2D5B">
                <w:rPr>
                  <w:sz w:val="24"/>
                  <w:szCs w:val="24"/>
                </w:rPr>
                <w:delText xml:space="preserve"> </w:delText>
              </w:r>
            </w:del>
          </w:p>
        </w:tc>
        <w:tc>
          <w:tcPr>
            <w:tcW w:w="1476" w:type="dxa"/>
            <w:tcPrChange w:id="553" w:author="Emma Chandler" w:date="2020-12-07T09:09:00Z">
              <w:tcPr>
                <w:tcW w:w="2178" w:type="dxa"/>
              </w:tcPr>
            </w:tcPrChange>
          </w:tcPr>
          <w:p w14:paraId="324E63C4" w14:textId="68A343DD" w:rsidR="0071556C" w:rsidRPr="00283FF5" w:rsidRDefault="005E2D5B" w:rsidP="005F40B9">
            <w:pPr>
              <w:spacing w:line="480" w:lineRule="auto"/>
              <w:rPr>
                <w:sz w:val="24"/>
                <w:szCs w:val="24"/>
              </w:rPr>
            </w:pPr>
            <w:ins w:id="554" w:author="Emma Chandler" w:date="2020-12-10T21:43:00Z">
              <w:r>
                <w:rPr>
                  <w:sz w:val="24"/>
                  <w:szCs w:val="24"/>
                </w:rPr>
                <w:t>-0.032</w:t>
              </w:r>
            </w:ins>
            <w:del w:id="555" w:author="Emma Chandler" w:date="2020-12-10T21:42:00Z">
              <w:r w:rsidR="0071556C" w:rsidRPr="00283FF5" w:rsidDel="005E2D5B">
                <w:rPr>
                  <w:sz w:val="24"/>
                  <w:szCs w:val="24"/>
                </w:rPr>
                <w:delText xml:space="preserve">0.968 </w:delText>
              </w:r>
            </w:del>
          </w:p>
        </w:tc>
      </w:tr>
      <w:tr w:rsidR="00944625" w:rsidRPr="00283FF5" w14:paraId="2ECB104A" w14:textId="77777777" w:rsidTr="00944625">
        <w:tc>
          <w:tcPr>
            <w:tcW w:w="2785" w:type="dxa"/>
            <w:tcPrChange w:id="556" w:author="Emma Chandler" w:date="2020-12-07T09:09:00Z">
              <w:tcPr>
                <w:tcW w:w="1764" w:type="dxa"/>
              </w:tcPr>
            </w:tcPrChange>
          </w:tcPr>
          <w:p w14:paraId="58A60646" w14:textId="77777777" w:rsidR="0071556C" w:rsidRPr="00283FF5" w:rsidRDefault="0071556C">
            <w:pPr>
              <w:rPr>
                <w:i/>
                <w:iCs/>
                <w:sz w:val="24"/>
                <w:szCs w:val="24"/>
              </w:rPr>
              <w:pPrChange w:id="557" w:author="Emma Chandler" w:date="2020-12-07T09:10:00Z">
                <w:pPr>
                  <w:spacing w:line="480" w:lineRule="auto"/>
                </w:pPr>
              </w:pPrChange>
            </w:pPr>
            <w:r w:rsidRPr="00283FF5">
              <w:rPr>
                <w:i/>
                <w:iCs/>
                <w:sz w:val="24"/>
                <w:szCs w:val="24"/>
              </w:rPr>
              <w:t>Achillea millefolium</w:t>
            </w:r>
          </w:p>
        </w:tc>
        <w:tc>
          <w:tcPr>
            <w:tcW w:w="618" w:type="dxa"/>
            <w:tcPrChange w:id="558" w:author="Emma Chandler" w:date="2020-12-07T09:09:00Z">
              <w:tcPr>
                <w:tcW w:w="1159" w:type="dxa"/>
              </w:tcPr>
            </w:tcPrChange>
          </w:tcPr>
          <w:p w14:paraId="359A65D7" w14:textId="649C4C2B" w:rsidR="0071556C" w:rsidRPr="00283FF5" w:rsidRDefault="00526BDB" w:rsidP="005F40B9">
            <w:pPr>
              <w:spacing w:line="480" w:lineRule="auto"/>
              <w:rPr>
                <w:ins w:id="559" w:author="Emma Chandler" w:date="2020-12-06T08:34:00Z"/>
                <w:sz w:val="24"/>
                <w:szCs w:val="24"/>
              </w:rPr>
            </w:pPr>
            <w:ins w:id="560" w:author="Emma Chandler" w:date="2020-12-06T08:58:00Z">
              <w:r>
                <w:rPr>
                  <w:sz w:val="24"/>
                  <w:szCs w:val="24"/>
                </w:rPr>
                <w:t>0.257***</w:t>
              </w:r>
            </w:ins>
          </w:p>
        </w:tc>
        <w:tc>
          <w:tcPr>
            <w:tcW w:w="996" w:type="dxa"/>
            <w:tcPrChange w:id="561" w:author="Emma Chandler" w:date="2020-12-07T09:09:00Z">
              <w:tcPr>
                <w:tcW w:w="996" w:type="dxa"/>
              </w:tcPr>
            </w:tcPrChange>
          </w:tcPr>
          <w:p w14:paraId="62C4BF6F" w14:textId="079DB093" w:rsidR="0071556C" w:rsidRPr="00283FF5" w:rsidRDefault="00526BDB" w:rsidP="005F40B9">
            <w:pPr>
              <w:spacing w:line="480" w:lineRule="auto"/>
              <w:rPr>
                <w:ins w:id="562" w:author="Emma Chandler" w:date="2020-12-06T08:33:00Z"/>
                <w:sz w:val="24"/>
                <w:szCs w:val="24"/>
              </w:rPr>
            </w:pPr>
            <w:ins w:id="563" w:author="Emma Chandler" w:date="2020-12-06T08:58:00Z">
              <w:r>
                <w:rPr>
                  <w:sz w:val="24"/>
                  <w:szCs w:val="24"/>
                </w:rPr>
                <w:t>0.036</w:t>
              </w:r>
            </w:ins>
          </w:p>
        </w:tc>
        <w:tc>
          <w:tcPr>
            <w:tcW w:w="1116" w:type="dxa"/>
            <w:tcPrChange w:id="564" w:author="Emma Chandler" w:date="2020-12-07T09:09:00Z">
              <w:tcPr>
                <w:tcW w:w="1116" w:type="dxa"/>
              </w:tcPr>
            </w:tcPrChange>
          </w:tcPr>
          <w:p w14:paraId="27F42FC4" w14:textId="3D63BD62" w:rsidR="0071556C" w:rsidRPr="00283FF5" w:rsidRDefault="00526BDB" w:rsidP="005F40B9">
            <w:pPr>
              <w:spacing w:line="480" w:lineRule="auto"/>
              <w:rPr>
                <w:ins w:id="565" w:author="Emma Chandler" w:date="2020-12-06T08:33:00Z"/>
                <w:sz w:val="24"/>
                <w:szCs w:val="24"/>
              </w:rPr>
            </w:pPr>
            <w:ins w:id="566" w:author="Emma Chandler" w:date="2020-12-06T08:58:00Z">
              <w:r>
                <w:rPr>
                  <w:sz w:val="24"/>
                  <w:szCs w:val="24"/>
                </w:rPr>
                <w:t>0.529**</w:t>
              </w:r>
            </w:ins>
          </w:p>
        </w:tc>
        <w:tc>
          <w:tcPr>
            <w:tcW w:w="1116" w:type="dxa"/>
            <w:tcPrChange w:id="567" w:author="Emma Chandler" w:date="2020-12-07T09:09:00Z">
              <w:tcPr>
                <w:tcW w:w="1116" w:type="dxa"/>
              </w:tcPr>
            </w:tcPrChange>
          </w:tcPr>
          <w:p w14:paraId="51CC4367" w14:textId="365B45F4" w:rsidR="0071556C" w:rsidRPr="00283FF5" w:rsidRDefault="00526BDB" w:rsidP="005F40B9">
            <w:pPr>
              <w:spacing w:line="480" w:lineRule="auto"/>
              <w:rPr>
                <w:ins w:id="568" w:author="Emma Chandler" w:date="2020-12-06T08:32:00Z"/>
                <w:sz w:val="24"/>
                <w:szCs w:val="24"/>
              </w:rPr>
            </w:pPr>
            <w:ins w:id="569" w:author="Emma Chandler" w:date="2020-12-06T08:58:00Z">
              <w:r>
                <w:rPr>
                  <w:sz w:val="24"/>
                  <w:szCs w:val="24"/>
                </w:rPr>
                <w:t>0.042</w:t>
              </w:r>
            </w:ins>
          </w:p>
        </w:tc>
        <w:tc>
          <w:tcPr>
            <w:tcW w:w="1356" w:type="dxa"/>
            <w:tcPrChange w:id="570" w:author="Emma Chandler" w:date="2020-12-07T09:09:00Z">
              <w:tcPr>
                <w:tcW w:w="1134" w:type="dxa"/>
              </w:tcPr>
            </w:tcPrChange>
          </w:tcPr>
          <w:p w14:paraId="744B8591" w14:textId="48DB9755" w:rsidR="0071556C" w:rsidRPr="00283FF5" w:rsidRDefault="00C15876" w:rsidP="005F40B9">
            <w:pPr>
              <w:spacing w:line="480" w:lineRule="auto"/>
              <w:rPr>
                <w:sz w:val="24"/>
                <w:szCs w:val="24"/>
              </w:rPr>
            </w:pPr>
            <w:ins w:id="571" w:author="Emma Chandler" w:date="2020-12-10T21:33:00Z">
              <w:r>
                <w:rPr>
                  <w:sz w:val="24"/>
                  <w:szCs w:val="24"/>
                </w:rPr>
                <w:t>0</w:t>
              </w:r>
            </w:ins>
            <w:del w:id="572" w:author="Emma Chandler" w:date="2020-12-10T21:33:00Z">
              <w:r w:rsidR="0071556C" w:rsidRPr="00283FF5" w:rsidDel="00C15876">
                <w:rPr>
                  <w:sz w:val="24"/>
                  <w:szCs w:val="24"/>
                </w:rPr>
                <w:delText>1</w:delText>
              </w:r>
            </w:del>
            <w:r w:rsidR="0071556C" w:rsidRPr="00283FF5">
              <w:rPr>
                <w:sz w:val="24"/>
                <w:szCs w:val="24"/>
              </w:rPr>
              <w:t xml:space="preserve">.011 </w:t>
            </w:r>
          </w:p>
        </w:tc>
        <w:tc>
          <w:tcPr>
            <w:tcW w:w="1476" w:type="dxa"/>
            <w:tcPrChange w:id="573" w:author="Emma Chandler" w:date="2020-12-07T09:09:00Z">
              <w:tcPr>
                <w:tcW w:w="2178" w:type="dxa"/>
              </w:tcPr>
            </w:tcPrChange>
          </w:tcPr>
          <w:p w14:paraId="6718C8C3" w14:textId="03F2D023" w:rsidR="0071556C" w:rsidRPr="00283FF5" w:rsidRDefault="00C15876" w:rsidP="005F40B9">
            <w:pPr>
              <w:spacing w:line="480" w:lineRule="auto"/>
              <w:rPr>
                <w:sz w:val="24"/>
                <w:szCs w:val="24"/>
              </w:rPr>
            </w:pPr>
            <w:ins w:id="574" w:author="Emma Chandler" w:date="2020-12-10T21:33:00Z">
              <w:r>
                <w:rPr>
                  <w:sz w:val="24"/>
                  <w:szCs w:val="24"/>
                </w:rPr>
                <w:t>0</w:t>
              </w:r>
            </w:ins>
            <w:del w:id="575" w:author="Emma Chandler" w:date="2020-12-10T21:33:00Z">
              <w:r w:rsidR="0071556C" w:rsidRPr="00283FF5" w:rsidDel="00C15876">
                <w:rPr>
                  <w:sz w:val="24"/>
                  <w:szCs w:val="24"/>
                </w:rPr>
                <w:delText>1</w:delText>
              </w:r>
            </w:del>
            <w:r w:rsidR="0071556C" w:rsidRPr="00283FF5">
              <w:rPr>
                <w:sz w:val="24"/>
                <w:szCs w:val="24"/>
              </w:rPr>
              <w:t>.002</w:t>
            </w:r>
            <w:del w:id="576" w:author="Emma Chandler" w:date="2020-12-10T21:33:00Z">
              <w:r w:rsidR="0071556C" w:rsidRPr="00283FF5" w:rsidDel="00C15876">
                <w:rPr>
                  <w:sz w:val="24"/>
                  <w:szCs w:val="24"/>
                </w:rPr>
                <w:delText xml:space="preserve"> </w:delText>
              </w:r>
            </w:del>
          </w:p>
        </w:tc>
      </w:tr>
      <w:tr w:rsidR="00944625" w:rsidRPr="00283FF5" w14:paraId="009CA2C3" w14:textId="77777777" w:rsidTr="00944625">
        <w:tc>
          <w:tcPr>
            <w:tcW w:w="2785" w:type="dxa"/>
            <w:tcPrChange w:id="577" w:author="Emma Chandler" w:date="2020-12-07T09:09:00Z">
              <w:tcPr>
                <w:tcW w:w="1764" w:type="dxa"/>
              </w:tcPr>
            </w:tcPrChange>
          </w:tcPr>
          <w:p w14:paraId="3F3CADEA" w14:textId="77777777" w:rsidR="0071556C" w:rsidRPr="00283FF5" w:rsidRDefault="0071556C">
            <w:pPr>
              <w:rPr>
                <w:i/>
                <w:iCs/>
                <w:sz w:val="24"/>
                <w:szCs w:val="24"/>
              </w:rPr>
              <w:pPrChange w:id="578" w:author="Emma Chandler" w:date="2020-12-07T09:10:00Z">
                <w:pPr>
                  <w:spacing w:line="480" w:lineRule="auto"/>
                </w:pPr>
              </w:pPrChange>
            </w:pPr>
            <w:r w:rsidRPr="00283FF5">
              <w:rPr>
                <w:i/>
                <w:iCs/>
                <w:sz w:val="24"/>
                <w:szCs w:val="24"/>
              </w:rPr>
              <w:t>Anemone canadensis</w:t>
            </w:r>
          </w:p>
        </w:tc>
        <w:tc>
          <w:tcPr>
            <w:tcW w:w="618" w:type="dxa"/>
            <w:tcPrChange w:id="579" w:author="Emma Chandler" w:date="2020-12-07T09:09:00Z">
              <w:tcPr>
                <w:tcW w:w="1159" w:type="dxa"/>
              </w:tcPr>
            </w:tcPrChange>
          </w:tcPr>
          <w:p w14:paraId="19A9C689" w14:textId="5C3729A7" w:rsidR="0071556C" w:rsidRPr="00283FF5" w:rsidRDefault="00526BDB" w:rsidP="005F40B9">
            <w:pPr>
              <w:spacing w:line="480" w:lineRule="auto"/>
              <w:rPr>
                <w:ins w:id="580" w:author="Emma Chandler" w:date="2020-12-06T08:34:00Z"/>
                <w:sz w:val="24"/>
                <w:szCs w:val="24"/>
              </w:rPr>
            </w:pPr>
            <w:ins w:id="581" w:author="Emma Chandler" w:date="2020-12-06T08:59:00Z">
              <w:r>
                <w:rPr>
                  <w:sz w:val="24"/>
                  <w:szCs w:val="24"/>
                </w:rPr>
                <w:t>0.398***</w:t>
              </w:r>
            </w:ins>
          </w:p>
        </w:tc>
        <w:tc>
          <w:tcPr>
            <w:tcW w:w="996" w:type="dxa"/>
            <w:tcPrChange w:id="582" w:author="Emma Chandler" w:date="2020-12-07T09:09:00Z">
              <w:tcPr>
                <w:tcW w:w="996" w:type="dxa"/>
              </w:tcPr>
            </w:tcPrChange>
          </w:tcPr>
          <w:p w14:paraId="28DB4450" w14:textId="5DF465ED" w:rsidR="0071556C" w:rsidRPr="00283FF5" w:rsidRDefault="00526BDB" w:rsidP="005F40B9">
            <w:pPr>
              <w:spacing w:line="480" w:lineRule="auto"/>
              <w:rPr>
                <w:ins w:id="583" w:author="Emma Chandler" w:date="2020-12-06T08:33:00Z"/>
                <w:sz w:val="24"/>
                <w:szCs w:val="24"/>
              </w:rPr>
            </w:pPr>
            <w:ins w:id="584" w:author="Emma Chandler" w:date="2020-12-06T08:59:00Z">
              <w:r>
                <w:rPr>
                  <w:sz w:val="24"/>
                  <w:szCs w:val="24"/>
                </w:rPr>
                <w:t>0.074</w:t>
              </w:r>
            </w:ins>
          </w:p>
        </w:tc>
        <w:tc>
          <w:tcPr>
            <w:tcW w:w="1116" w:type="dxa"/>
            <w:tcPrChange w:id="585" w:author="Emma Chandler" w:date="2020-12-07T09:09:00Z">
              <w:tcPr>
                <w:tcW w:w="1116" w:type="dxa"/>
              </w:tcPr>
            </w:tcPrChange>
          </w:tcPr>
          <w:p w14:paraId="713936D8" w14:textId="022985F2" w:rsidR="0071556C" w:rsidRPr="00283FF5" w:rsidRDefault="00526BDB" w:rsidP="005F40B9">
            <w:pPr>
              <w:spacing w:line="480" w:lineRule="auto"/>
              <w:rPr>
                <w:ins w:id="586" w:author="Emma Chandler" w:date="2020-12-06T08:33:00Z"/>
                <w:sz w:val="24"/>
                <w:szCs w:val="24"/>
              </w:rPr>
            </w:pPr>
            <w:ins w:id="587" w:author="Emma Chandler" w:date="2020-12-06T08:59:00Z">
              <w:r>
                <w:rPr>
                  <w:sz w:val="24"/>
                  <w:szCs w:val="24"/>
                </w:rPr>
                <w:t>0.491***</w:t>
              </w:r>
            </w:ins>
          </w:p>
        </w:tc>
        <w:tc>
          <w:tcPr>
            <w:tcW w:w="1116" w:type="dxa"/>
            <w:tcPrChange w:id="588" w:author="Emma Chandler" w:date="2020-12-07T09:09:00Z">
              <w:tcPr>
                <w:tcW w:w="1116" w:type="dxa"/>
              </w:tcPr>
            </w:tcPrChange>
          </w:tcPr>
          <w:p w14:paraId="2BFC4AC9" w14:textId="68E7228B" w:rsidR="00526BDB" w:rsidRPr="00283FF5" w:rsidRDefault="00526BDB" w:rsidP="005F40B9">
            <w:pPr>
              <w:spacing w:line="480" w:lineRule="auto"/>
              <w:rPr>
                <w:ins w:id="589" w:author="Emma Chandler" w:date="2020-12-06T08:32:00Z"/>
                <w:sz w:val="24"/>
                <w:szCs w:val="24"/>
              </w:rPr>
            </w:pPr>
            <w:ins w:id="590" w:author="Emma Chandler" w:date="2020-12-06T08:59:00Z">
              <w:r>
                <w:rPr>
                  <w:sz w:val="24"/>
                  <w:szCs w:val="24"/>
                </w:rPr>
                <w:t>-0.092</w:t>
              </w:r>
            </w:ins>
          </w:p>
        </w:tc>
        <w:tc>
          <w:tcPr>
            <w:tcW w:w="1356" w:type="dxa"/>
            <w:tcPrChange w:id="591" w:author="Emma Chandler" w:date="2020-12-07T09:09:00Z">
              <w:tcPr>
                <w:tcW w:w="1134" w:type="dxa"/>
              </w:tcPr>
            </w:tcPrChange>
          </w:tcPr>
          <w:p w14:paraId="15E8CB58" w14:textId="1025EE57" w:rsidR="0071556C" w:rsidRPr="00283FF5" w:rsidRDefault="00C15876" w:rsidP="005F40B9">
            <w:pPr>
              <w:spacing w:line="480" w:lineRule="auto"/>
              <w:rPr>
                <w:sz w:val="24"/>
                <w:szCs w:val="24"/>
              </w:rPr>
            </w:pPr>
            <w:ins w:id="592" w:author="Emma Chandler" w:date="2020-12-10T21:36:00Z">
              <w:r>
                <w:rPr>
                  <w:sz w:val="24"/>
                  <w:szCs w:val="24"/>
                </w:rPr>
                <w:t>-0.037</w:t>
              </w:r>
            </w:ins>
            <w:del w:id="593" w:author="Emma Chandler" w:date="2020-12-10T21:36:00Z">
              <w:r w:rsidR="0071556C" w:rsidRPr="00283FF5" w:rsidDel="00C15876">
                <w:rPr>
                  <w:sz w:val="24"/>
                  <w:szCs w:val="24"/>
                </w:rPr>
                <w:delText xml:space="preserve">0.963 </w:delText>
              </w:r>
            </w:del>
          </w:p>
        </w:tc>
        <w:tc>
          <w:tcPr>
            <w:tcW w:w="1476" w:type="dxa"/>
            <w:tcPrChange w:id="594" w:author="Emma Chandler" w:date="2020-12-07T09:09:00Z">
              <w:tcPr>
                <w:tcW w:w="2178" w:type="dxa"/>
              </w:tcPr>
            </w:tcPrChange>
          </w:tcPr>
          <w:p w14:paraId="5195E451" w14:textId="30BCF853" w:rsidR="0071556C" w:rsidRPr="00283FF5" w:rsidRDefault="00C15876" w:rsidP="005F40B9">
            <w:pPr>
              <w:spacing w:line="480" w:lineRule="auto"/>
              <w:rPr>
                <w:sz w:val="24"/>
                <w:szCs w:val="24"/>
              </w:rPr>
            </w:pPr>
            <w:ins w:id="595" w:author="Emma Chandler" w:date="2020-12-10T21:36:00Z">
              <w:r>
                <w:rPr>
                  <w:sz w:val="24"/>
                  <w:szCs w:val="24"/>
                </w:rPr>
                <w:t>-0.007</w:t>
              </w:r>
            </w:ins>
            <w:del w:id="596" w:author="Emma Chandler" w:date="2020-12-10T21:36:00Z">
              <w:r w:rsidR="0071556C" w:rsidRPr="00283FF5" w:rsidDel="00C15876">
                <w:rPr>
                  <w:sz w:val="24"/>
                  <w:szCs w:val="24"/>
                </w:rPr>
                <w:delText xml:space="preserve">0.993 </w:delText>
              </w:r>
            </w:del>
          </w:p>
        </w:tc>
      </w:tr>
      <w:tr w:rsidR="00944625" w:rsidRPr="00283FF5" w14:paraId="0590488E" w14:textId="77777777" w:rsidTr="00944625">
        <w:tc>
          <w:tcPr>
            <w:tcW w:w="2785" w:type="dxa"/>
            <w:tcPrChange w:id="597" w:author="Emma Chandler" w:date="2020-12-07T09:09:00Z">
              <w:tcPr>
                <w:tcW w:w="1764" w:type="dxa"/>
              </w:tcPr>
            </w:tcPrChange>
          </w:tcPr>
          <w:p w14:paraId="141CC39F" w14:textId="77777777" w:rsidR="0071556C" w:rsidRPr="00283FF5" w:rsidRDefault="0071556C">
            <w:pPr>
              <w:rPr>
                <w:i/>
                <w:iCs/>
                <w:sz w:val="24"/>
                <w:szCs w:val="24"/>
              </w:rPr>
              <w:pPrChange w:id="598" w:author="Emma Chandler" w:date="2020-12-07T09:10:00Z">
                <w:pPr>
                  <w:spacing w:line="480" w:lineRule="auto"/>
                </w:pPr>
              </w:pPrChange>
            </w:pPr>
            <w:r w:rsidRPr="00283FF5">
              <w:rPr>
                <w:i/>
                <w:iCs/>
                <w:sz w:val="24"/>
                <w:szCs w:val="24"/>
              </w:rPr>
              <w:t>Oxytre lambe</w:t>
            </w:r>
          </w:p>
        </w:tc>
        <w:tc>
          <w:tcPr>
            <w:tcW w:w="618" w:type="dxa"/>
            <w:tcPrChange w:id="599" w:author="Emma Chandler" w:date="2020-12-07T09:09:00Z">
              <w:tcPr>
                <w:tcW w:w="1159" w:type="dxa"/>
              </w:tcPr>
            </w:tcPrChange>
          </w:tcPr>
          <w:p w14:paraId="1F170886" w14:textId="70510197" w:rsidR="0071556C" w:rsidRPr="00283FF5" w:rsidRDefault="00526BDB" w:rsidP="005F40B9">
            <w:pPr>
              <w:spacing w:line="480" w:lineRule="auto"/>
              <w:rPr>
                <w:ins w:id="600" w:author="Emma Chandler" w:date="2020-12-06T08:34:00Z"/>
                <w:sz w:val="24"/>
                <w:szCs w:val="24"/>
              </w:rPr>
            </w:pPr>
            <w:ins w:id="601" w:author="Emma Chandler" w:date="2020-12-06T09:00:00Z">
              <w:r>
                <w:rPr>
                  <w:sz w:val="24"/>
                  <w:szCs w:val="24"/>
                </w:rPr>
                <w:t>0.493***</w:t>
              </w:r>
            </w:ins>
          </w:p>
        </w:tc>
        <w:tc>
          <w:tcPr>
            <w:tcW w:w="996" w:type="dxa"/>
            <w:tcPrChange w:id="602" w:author="Emma Chandler" w:date="2020-12-07T09:09:00Z">
              <w:tcPr>
                <w:tcW w:w="996" w:type="dxa"/>
              </w:tcPr>
            </w:tcPrChange>
          </w:tcPr>
          <w:p w14:paraId="5144D4E5" w14:textId="0B31EAA3" w:rsidR="0071556C" w:rsidRPr="00283FF5" w:rsidRDefault="00526BDB" w:rsidP="005F40B9">
            <w:pPr>
              <w:spacing w:line="480" w:lineRule="auto"/>
              <w:rPr>
                <w:ins w:id="603" w:author="Emma Chandler" w:date="2020-12-06T08:33:00Z"/>
                <w:sz w:val="24"/>
                <w:szCs w:val="24"/>
              </w:rPr>
            </w:pPr>
            <w:ins w:id="604" w:author="Emma Chandler" w:date="2020-12-06T09:00:00Z">
              <w:r>
                <w:rPr>
                  <w:sz w:val="24"/>
                  <w:szCs w:val="24"/>
                </w:rPr>
                <w:t>0.008</w:t>
              </w:r>
            </w:ins>
          </w:p>
        </w:tc>
        <w:tc>
          <w:tcPr>
            <w:tcW w:w="1116" w:type="dxa"/>
            <w:tcPrChange w:id="605" w:author="Emma Chandler" w:date="2020-12-07T09:09:00Z">
              <w:tcPr>
                <w:tcW w:w="1116" w:type="dxa"/>
              </w:tcPr>
            </w:tcPrChange>
          </w:tcPr>
          <w:p w14:paraId="1ED018BD" w14:textId="716E9FDC" w:rsidR="0071556C" w:rsidRPr="00283FF5" w:rsidRDefault="00526BDB" w:rsidP="005F40B9">
            <w:pPr>
              <w:spacing w:line="480" w:lineRule="auto"/>
              <w:rPr>
                <w:ins w:id="606" w:author="Emma Chandler" w:date="2020-12-06T08:33:00Z"/>
                <w:sz w:val="24"/>
                <w:szCs w:val="24"/>
              </w:rPr>
            </w:pPr>
            <w:ins w:id="607" w:author="Emma Chandler" w:date="2020-12-06T09:00:00Z">
              <w:r>
                <w:rPr>
                  <w:sz w:val="24"/>
                  <w:szCs w:val="24"/>
                </w:rPr>
                <w:t>0.133</w:t>
              </w:r>
            </w:ins>
          </w:p>
        </w:tc>
        <w:tc>
          <w:tcPr>
            <w:tcW w:w="1116" w:type="dxa"/>
            <w:tcPrChange w:id="608" w:author="Emma Chandler" w:date="2020-12-07T09:09:00Z">
              <w:tcPr>
                <w:tcW w:w="1116" w:type="dxa"/>
              </w:tcPr>
            </w:tcPrChange>
          </w:tcPr>
          <w:p w14:paraId="5C1E3DEC" w14:textId="5B66D010" w:rsidR="0071556C" w:rsidRPr="00283FF5" w:rsidRDefault="00526BDB" w:rsidP="005F40B9">
            <w:pPr>
              <w:spacing w:line="480" w:lineRule="auto"/>
              <w:rPr>
                <w:ins w:id="609" w:author="Emma Chandler" w:date="2020-12-06T08:32:00Z"/>
                <w:sz w:val="24"/>
                <w:szCs w:val="24"/>
              </w:rPr>
            </w:pPr>
            <w:ins w:id="610" w:author="Emma Chandler" w:date="2020-12-06T09:00:00Z">
              <w:r>
                <w:rPr>
                  <w:sz w:val="24"/>
                  <w:szCs w:val="24"/>
                </w:rPr>
                <w:t>0.573</w:t>
              </w:r>
            </w:ins>
          </w:p>
        </w:tc>
        <w:tc>
          <w:tcPr>
            <w:tcW w:w="1356" w:type="dxa"/>
            <w:tcPrChange w:id="611" w:author="Emma Chandler" w:date="2020-12-07T09:09:00Z">
              <w:tcPr>
                <w:tcW w:w="1134" w:type="dxa"/>
              </w:tcPr>
            </w:tcPrChange>
          </w:tcPr>
          <w:p w14:paraId="2E8967C2" w14:textId="13B39A73" w:rsidR="0071556C" w:rsidRPr="00283FF5" w:rsidRDefault="005E2D5B" w:rsidP="005F40B9">
            <w:pPr>
              <w:spacing w:line="480" w:lineRule="auto"/>
              <w:rPr>
                <w:sz w:val="24"/>
                <w:szCs w:val="24"/>
              </w:rPr>
            </w:pPr>
            <w:ins w:id="612" w:author="Emma Chandler" w:date="2020-12-10T21:49:00Z">
              <w:r>
                <w:rPr>
                  <w:sz w:val="24"/>
                  <w:szCs w:val="24"/>
                </w:rPr>
                <w:t>0</w:t>
              </w:r>
            </w:ins>
            <w:del w:id="613" w:author="Emma Chandler" w:date="2020-12-10T21:49:00Z">
              <w:r w:rsidR="0071556C" w:rsidRPr="00283FF5" w:rsidDel="005E2D5B">
                <w:rPr>
                  <w:sz w:val="24"/>
                  <w:szCs w:val="24"/>
                </w:rPr>
                <w:delText>1</w:delText>
              </w:r>
            </w:del>
            <w:r w:rsidR="0071556C" w:rsidRPr="00283FF5">
              <w:rPr>
                <w:sz w:val="24"/>
                <w:szCs w:val="24"/>
              </w:rPr>
              <w:t>.</w:t>
            </w:r>
            <w:del w:id="614" w:author="Emma Chandler" w:date="2020-12-06T09:01:00Z">
              <w:r w:rsidR="0071556C" w:rsidRPr="00283FF5" w:rsidDel="00526BDB">
                <w:rPr>
                  <w:sz w:val="24"/>
                  <w:szCs w:val="24"/>
                </w:rPr>
                <w:delText>059</w:delText>
              </w:r>
            </w:del>
            <w:ins w:id="615" w:author="Emma Chandler" w:date="2020-12-06T09:01:00Z">
              <w:r w:rsidR="00526BDB">
                <w:rPr>
                  <w:sz w:val="24"/>
                  <w:szCs w:val="24"/>
                </w:rPr>
                <w:t>283</w:t>
              </w:r>
            </w:ins>
            <w:r w:rsidR="0071556C" w:rsidRPr="00283FF5">
              <w:rPr>
                <w:sz w:val="24"/>
                <w:szCs w:val="24"/>
              </w:rPr>
              <w:t xml:space="preserve"> </w:t>
            </w:r>
          </w:p>
        </w:tc>
        <w:tc>
          <w:tcPr>
            <w:tcW w:w="1476" w:type="dxa"/>
            <w:tcPrChange w:id="616" w:author="Emma Chandler" w:date="2020-12-07T09:09:00Z">
              <w:tcPr>
                <w:tcW w:w="2178" w:type="dxa"/>
              </w:tcPr>
            </w:tcPrChange>
          </w:tcPr>
          <w:p w14:paraId="016D5809" w14:textId="690DAEFE" w:rsidR="0071556C" w:rsidRPr="00283FF5" w:rsidRDefault="005E2D5B" w:rsidP="005F40B9">
            <w:pPr>
              <w:spacing w:line="480" w:lineRule="auto"/>
              <w:rPr>
                <w:sz w:val="24"/>
                <w:szCs w:val="24"/>
              </w:rPr>
            </w:pPr>
            <w:ins w:id="617" w:author="Emma Chandler" w:date="2020-12-10T21:50:00Z">
              <w:r>
                <w:rPr>
                  <w:sz w:val="24"/>
                  <w:szCs w:val="24"/>
                </w:rPr>
                <w:t>0</w:t>
              </w:r>
            </w:ins>
            <w:del w:id="618" w:author="Emma Chandler" w:date="2020-12-10T21:50:00Z">
              <w:r w:rsidR="0071556C" w:rsidRPr="00283FF5" w:rsidDel="005E2D5B">
                <w:rPr>
                  <w:sz w:val="24"/>
                  <w:szCs w:val="24"/>
                </w:rPr>
                <w:delText>1</w:delText>
              </w:r>
            </w:del>
            <w:r w:rsidR="0071556C" w:rsidRPr="00283FF5">
              <w:rPr>
                <w:sz w:val="24"/>
                <w:szCs w:val="24"/>
              </w:rPr>
              <w:t>.</w:t>
            </w:r>
            <w:del w:id="619" w:author="Emma Chandler" w:date="2020-12-06T09:01:00Z">
              <w:r w:rsidR="0071556C" w:rsidRPr="00283FF5" w:rsidDel="00526BDB">
                <w:rPr>
                  <w:sz w:val="24"/>
                  <w:szCs w:val="24"/>
                </w:rPr>
                <w:delText>020</w:delText>
              </w:r>
            </w:del>
            <w:ins w:id="620" w:author="Emma Chandler" w:date="2020-12-06T09:01:00Z">
              <w:r w:rsidR="00526BDB">
                <w:rPr>
                  <w:sz w:val="24"/>
                  <w:szCs w:val="24"/>
                </w:rPr>
                <w:t>004</w:t>
              </w:r>
            </w:ins>
            <w:r w:rsidR="0071556C" w:rsidRPr="00283FF5">
              <w:rPr>
                <w:sz w:val="24"/>
                <w:szCs w:val="24"/>
              </w:rPr>
              <w:t xml:space="preserve"> </w:t>
            </w:r>
          </w:p>
        </w:tc>
      </w:tr>
      <w:tr w:rsidR="00944625" w:rsidRPr="00283FF5" w14:paraId="790141E8" w14:textId="77777777" w:rsidTr="00944625">
        <w:tc>
          <w:tcPr>
            <w:tcW w:w="2785" w:type="dxa"/>
            <w:tcPrChange w:id="621" w:author="Emma Chandler" w:date="2020-12-07T09:09:00Z">
              <w:tcPr>
                <w:tcW w:w="1764" w:type="dxa"/>
              </w:tcPr>
            </w:tcPrChange>
          </w:tcPr>
          <w:p w14:paraId="0B3C2A42" w14:textId="77777777" w:rsidR="0071556C" w:rsidRPr="00283FF5" w:rsidRDefault="0071556C">
            <w:pPr>
              <w:rPr>
                <w:i/>
                <w:iCs/>
                <w:sz w:val="24"/>
                <w:szCs w:val="24"/>
              </w:rPr>
              <w:pPrChange w:id="622" w:author="Emma Chandler" w:date="2020-12-07T09:10:00Z">
                <w:pPr>
                  <w:spacing w:line="480" w:lineRule="auto"/>
                </w:pPr>
              </w:pPrChange>
            </w:pPr>
            <w:r w:rsidRPr="00283FF5">
              <w:rPr>
                <w:i/>
                <w:iCs/>
                <w:sz w:val="24"/>
                <w:szCs w:val="24"/>
              </w:rPr>
              <w:t>Rosa arkansana</w:t>
            </w:r>
          </w:p>
        </w:tc>
        <w:tc>
          <w:tcPr>
            <w:tcW w:w="618" w:type="dxa"/>
            <w:tcPrChange w:id="623" w:author="Emma Chandler" w:date="2020-12-07T09:09:00Z">
              <w:tcPr>
                <w:tcW w:w="1159" w:type="dxa"/>
              </w:tcPr>
            </w:tcPrChange>
          </w:tcPr>
          <w:p w14:paraId="36D9727F" w14:textId="4C7BFFED" w:rsidR="0071556C" w:rsidRPr="00283FF5" w:rsidRDefault="00526BDB" w:rsidP="005F40B9">
            <w:pPr>
              <w:spacing w:line="480" w:lineRule="auto"/>
              <w:rPr>
                <w:ins w:id="624" w:author="Emma Chandler" w:date="2020-12-06T08:34:00Z"/>
                <w:sz w:val="24"/>
                <w:szCs w:val="24"/>
              </w:rPr>
            </w:pPr>
            <w:ins w:id="625" w:author="Emma Chandler" w:date="2020-12-06T09:02:00Z">
              <w:r>
                <w:rPr>
                  <w:sz w:val="24"/>
                  <w:szCs w:val="24"/>
                </w:rPr>
                <w:t>0.398</w:t>
              </w:r>
            </w:ins>
            <w:ins w:id="626" w:author="Emma Chandler" w:date="2020-12-06T09:03:00Z">
              <w:r>
                <w:rPr>
                  <w:sz w:val="24"/>
                  <w:szCs w:val="24"/>
                </w:rPr>
                <w:t>***</w:t>
              </w:r>
            </w:ins>
          </w:p>
        </w:tc>
        <w:tc>
          <w:tcPr>
            <w:tcW w:w="996" w:type="dxa"/>
            <w:tcPrChange w:id="627" w:author="Emma Chandler" w:date="2020-12-07T09:09:00Z">
              <w:tcPr>
                <w:tcW w:w="996" w:type="dxa"/>
              </w:tcPr>
            </w:tcPrChange>
          </w:tcPr>
          <w:p w14:paraId="48F2C2A1" w14:textId="55B30D24" w:rsidR="0071556C" w:rsidRPr="00283FF5" w:rsidRDefault="00526BDB" w:rsidP="005F40B9">
            <w:pPr>
              <w:spacing w:line="480" w:lineRule="auto"/>
              <w:rPr>
                <w:ins w:id="628" w:author="Emma Chandler" w:date="2020-12-06T08:33:00Z"/>
                <w:sz w:val="24"/>
                <w:szCs w:val="24"/>
              </w:rPr>
            </w:pPr>
            <w:ins w:id="629" w:author="Emma Chandler" w:date="2020-12-06T09:03:00Z">
              <w:r>
                <w:rPr>
                  <w:sz w:val="24"/>
                  <w:szCs w:val="24"/>
                </w:rPr>
                <w:t>0.074</w:t>
              </w:r>
            </w:ins>
          </w:p>
        </w:tc>
        <w:tc>
          <w:tcPr>
            <w:tcW w:w="1116" w:type="dxa"/>
            <w:tcPrChange w:id="630" w:author="Emma Chandler" w:date="2020-12-07T09:09:00Z">
              <w:tcPr>
                <w:tcW w:w="1116" w:type="dxa"/>
              </w:tcPr>
            </w:tcPrChange>
          </w:tcPr>
          <w:p w14:paraId="4F78C287" w14:textId="02D7691A" w:rsidR="0071556C" w:rsidRPr="00283FF5" w:rsidRDefault="00526BDB" w:rsidP="005F40B9">
            <w:pPr>
              <w:spacing w:line="480" w:lineRule="auto"/>
              <w:rPr>
                <w:ins w:id="631" w:author="Emma Chandler" w:date="2020-12-06T08:33:00Z"/>
                <w:sz w:val="24"/>
                <w:szCs w:val="24"/>
              </w:rPr>
            </w:pPr>
            <w:ins w:id="632" w:author="Emma Chandler" w:date="2020-12-06T09:03:00Z">
              <w:r>
                <w:rPr>
                  <w:sz w:val="24"/>
                  <w:szCs w:val="24"/>
                </w:rPr>
                <w:t>0.364**</w:t>
              </w:r>
            </w:ins>
          </w:p>
        </w:tc>
        <w:tc>
          <w:tcPr>
            <w:tcW w:w="1116" w:type="dxa"/>
            <w:tcPrChange w:id="633" w:author="Emma Chandler" w:date="2020-12-07T09:09:00Z">
              <w:tcPr>
                <w:tcW w:w="1116" w:type="dxa"/>
              </w:tcPr>
            </w:tcPrChange>
          </w:tcPr>
          <w:p w14:paraId="4D24BE3F" w14:textId="02CE196A" w:rsidR="0071556C" w:rsidRPr="00283FF5" w:rsidRDefault="00526BDB" w:rsidP="005F40B9">
            <w:pPr>
              <w:spacing w:line="480" w:lineRule="auto"/>
              <w:rPr>
                <w:ins w:id="634" w:author="Emma Chandler" w:date="2020-12-06T08:32:00Z"/>
                <w:sz w:val="24"/>
                <w:szCs w:val="24"/>
              </w:rPr>
            </w:pPr>
            <w:ins w:id="635" w:author="Emma Chandler" w:date="2020-12-06T09:03:00Z">
              <w:r>
                <w:rPr>
                  <w:sz w:val="24"/>
                  <w:szCs w:val="24"/>
                </w:rPr>
                <w:t>0.700**</w:t>
              </w:r>
            </w:ins>
          </w:p>
        </w:tc>
        <w:tc>
          <w:tcPr>
            <w:tcW w:w="1356" w:type="dxa"/>
            <w:tcPrChange w:id="636" w:author="Emma Chandler" w:date="2020-12-07T09:09:00Z">
              <w:tcPr>
                <w:tcW w:w="1134" w:type="dxa"/>
              </w:tcPr>
            </w:tcPrChange>
          </w:tcPr>
          <w:p w14:paraId="1E2DE212" w14:textId="72CA3676" w:rsidR="0071556C" w:rsidRPr="00283FF5" w:rsidRDefault="00261BA5" w:rsidP="005F40B9">
            <w:pPr>
              <w:spacing w:line="480" w:lineRule="auto"/>
              <w:rPr>
                <w:sz w:val="24"/>
                <w:szCs w:val="24"/>
              </w:rPr>
            </w:pPr>
            <w:ins w:id="637" w:author="Emma Chandler" w:date="2020-12-10T21:58:00Z">
              <w:r>
                <w:rPr>
                  <w:sz w:val="24"/>
                  <w:szCs w:val="24"/>
                </w:rPr>
                <w:t>0</w:t>
              </w:r>
            </w:ins>
            <w:del w:id="638" w:author="Emma Chandler" w:date="2020-12-10T21:58:00Z">
              <w:r w:rsidR="0071556C" w:rsidRPr="00283FF5" w:rsidDel="00261BA5">
                <w:rPr>
                  <w:sz w:val="24"/>
                  <w:szCs w:val="24"/>
                </w:rPr>
                <w:delText>1</w:delText>
              </w:r>
            </w:del>
            <w:r w:rsidR="0071556C" w:rsidRPr="00283FF5">
              <w:rPr>
                <w:sz w:val="24"/>
                <w:szCs w:val="24"/>
              </w:rPr>
              <w:t>.279</w:t>
            </w:r>
            <w:ins w:id="639" w:author="Emma Chandler" w:date="2020-12-06T08:31:00Z">
              <w:r w:rsidR="0071556C">
                <w:rPr>
                  <w:sz w:val="24"/>
                  <w:szCs w:val="24"/>
                </w:rPr>
                <w:t>**</w:t>
              </w:r>
            </w:ins>
            <w:r w:rsidR="0071556C" w:rsidRPr="00283FF5">
              <w:rPr>
                <w:sz w:val="24"/>
                <w:szCs w:val="24"/>
              </w:rPr>
              <w:t xml:space="preserve"> </w:t>
            </w:r>
          </w:p>
        </w:tc>
        <w:tc>
          <w:tcPr>
            <w:tcW w:w="1476" w:type="dxa"/>
            <w:tcPrChange w:id="640" w:author="Emma Chandler" w:date="2020-12-07T09:09:00Z">
              <w:tcPr>
                <w:tcW w:w="2178" w:type="dxa"/>
              </w:tcPr>
            </w:tcPrChange>
          </w:tcPr>
          <w:p w14:paraId="6C8C7E60" w14:textId="4F6E50B9" w:rsidR="0071556C" w:rsidRPr="00283FF5" w:rsidRDefault="00261BA5" w:rsidP="005F40B9">
            <w:pPr>
              <w:spacing w:line="480" w:lineRule="auto"/>
              <w:rPr>
                <w:sz w:val="24"/>
                <w:szCs w:val="24"/>
              </w:rPr>
            </w:pPr>
            <w:ins w:id="641" w:author="Emma Chandler" w:date="2020-12-10T21:58:00Z">
              <w:r>
                <w:rPr>
                  <w:sz w:val="24"/>
                  <w:szCs w:val="24"/>
                </w:rPr>
                <w:t>0</w:t>
              </w:r>
            </w:ins>
            <w:del w:id="642" w:author="Emma Chandler" w:date="2020-12-10T21:58:00Z">
              <w:r w:rsidR="0071556C" w:rsidRPr="00283FF5" w:rsidDel="00261BA5">
                <w:rPr>
                  <w:sz w:val="24"/>
                  <w:szCs w:val="24"/>
                </w:rPr>
                <w:delText>1</w:delText>
              </w:r>
            </w:del>
            <w:r w:rsidR="0071556C" w:rsidRPr="00283FF5">
              <w:rPr>
                <w:sz w:val="24"/>
                <w:szCs w:val="24"/>
              </w:rPr>
              <w:t>.052</w:t>
            </w:r>
            <w:del w:id="643" w:author="Emma Chandler" w:date="2020-12-10T21:58:00Z">
              <w:r w:rsidR="0071556C" w:rsidRPr="00283FF5" w:rsidDel="00261BA5">
                <w:rPr>
                  <w:sz w:val="24"/>
                  <w:szCs w:val="24"/>
                </w:rPr>
                <w:delText xml:space="preserve"> </w:delText>
              </w:r>
            </w:del>
          </w:p>
        </w:tc>
      </w:tr>
      <w:tr w:rsidR="00944625" w:rsidRPr="00283FF5" w14:paraId="71DB2728" w14:textId="77777777" w:rsidTr="00944625">
        <w:tc>
          <w:tcPr>
            <w:tcW w:w="2785" w:type="dxa"/>
            <w:tcPrChange w:id="644" w:author="Emma Chandler" w:date="2020-12-07T09:09:00Z">
              <w:tcPr>
                <w:tcW w:w="1764" w:type="dxa"/>
              </w:tcPr>
            </w:tcPrChange>
          </w:tcPr>
          <w:p w14:paraId="404A6382" w14:textId="77777777" w:rsidR="0071556C" w:rsidRPr="00283FF5" w:rsidRDefault="0071556C">
            <w:pPr>
              <w:rPr>
                <w:i/>
                <w:iCs/>
                <w:sz w:val="24"/>
                <w:szCs w:val="24"/>
              </w:rPr>
              <w:pPrChange w:id="645" w:author="Emma Chandler" w:date="2020-12-07T09:10:00Z">
                <w:pPr>
                  <w:spacing w:line="480" w:lineRule="auto"/>
                </w:pPr>
              </w:pPrChange>
            </w:pPr>
            <w:r w:rsidRPr="00283FF5">
              <w:rPr>
                <w:i/>
                <w:iCs/>
                <w:sz w:val="24"/>
                <w:szCs w:val="24"/>
              </w:rPr>
              <w:t>Penstemon grandifloras</w:t>
            </w:r>
          </w:p>
        </w:tc>
        <w:tc>
          <w:tcPr>
            <w:tcW w:w="618" w:type="dxa"/>
            <w:tcPrChange w:id="646" w:author="Emma Chandler" w:date="2020-12-07T09:09:00Z">
              <w:tcPr>
                <w:tcW w:w="1159" w:type="dxa"/>
              </w:tcPr>
            </w:tcPrChange>
          </w:tcPr>
          <w:p w14:paraId="56C721E0" w14:textId="015689E5" w:rsidR="0071556C" w:rsidRPr="00283FF5" w:rsidRDefault="00526BDB" w:rsidP="005F40B9">
            <w:pPr>
              <w:spacing w:line="480" w:lineRule="auto"/>
              <w:rPr>
                <w:ins w:id="647" w:author="Emma Chandler" w:date="2020-12-06T08:34:00Z"/>
                <w:sz w:val="24"/>
                <w:szCs w:val="24"/>
              </w:rPr>
            </w:pPr>
            <w:ins w:id="648" w:author="Emma Chandler" w:date="2020-12-06T09:04:00Z">
              <w:r>
                <w:rPr>
                  <w:sz w:val="24"/>
                  <w:szCs w:val="24"/>
                </w:rPr>
                <w:t>0.438***</w:t>
              </w:r>
            </w:ins>
          </w:p>
        </w:tc>
        <w:tc>
          <w:tcPr>
            <w:tcW w:w="996" w:type="dxa"/>
            <w:tcPrChange w:id="649" w:author="Emma Chandler" w:date="2020-12-07T09:09:00Z">
              <w:tcPr>
                <w:tcW w:w="996" w:type="dxa"/>
              </w:tcPr>
            </w:tcPrChange>
          </w:tcPr>
          <w:p w14:paraId="3017279B" w14:textId="205F3569" w:rsidR="0071556C" w:rsidRPr="00283FF5" w:rsidRDefault="00526BDB" w:rsidP="005F40B9">
            <w:pPr>
              <w:spacing w:line="480" w:lineRule="auto"/>
              <w:rPr>
                <w:ins w:id="650" w:author="Emma Chandler" w:date="2020-12-06T08:33:00Z"/>
                <w:sz w:val="24"/>
                <w:szCs w:val="24"/>
              </w:rPr>
            </w:pPr>
            <w:ins w:id="651" w:author="Emma Chandler" w:date="2020-12-06T09:04:00Z">
              <w:r>
                <w:rPr>
                  <w:sz w:val="24"/>
                  <w:szCs w:val="24"/>
                </w:rPr>
                <w:t>0.097</w:t>
              </w:r>
            </w:ins>
          </w:p>
        </w:tc>
        <w:tc>
          <w:tcPr>
            <w:tcW w:w="1116" w:type="dxa"/>
            <w:tcPrChange w:id="652" w:author="Emma Chandler" w:date="2020-12-07T09:09:00Z">
              <w:tcPr>
                <w:tcW w:w="1116" w:type="dxa"/>
              </w:tcPr>
            </w:tcPrChange>
          </w:tcPr>
          <w:p w14:paraId="29B3EB98" w14:textId="08E43E34" w:rsidR="0071556C" w:rsidRPr="00283FF5" w:rsidRDefault="00526BDB" w:rsidP="005F40B9">
            <w:pPr>
              <w:spacing w:line="480" w:lineRule="auto"/>
              <w:rPr>
                <w:ins w:id="653" w:author="Emma Chandler" w:date="2020-12-06T08:33:00Z"/>
                <w:sz w:val="24"/>
                <w:szCs w:val="24"/>
              </w:rPr>
            </w:pPr>
            <w:ins w:id="654" w:author="Emma Chandler" w:date="2020-12-06T09:04:00Z">
              <w:r>
                <w:rPr>
                  <w:sz w:val="24"/>
                  <w:szCs w:val="24"/>
                </w:rPr>
                <w:t>-0.077</w:t>
              </w:r>
            </w:ins>
          </w:p>
        </w:tc>
        <w:tc>
          <w:tcPr>
            <w:tcW w:w="1116" w:type="dxa"/>
            <w:tcPrChange w:id="655" w:author="Emma Chandler" w:date="2020-12-07T09:09:00Z">
              <w:tcPr>
                <w:tcW w:w="1116" w:type="dxa"/>
              </w:tcPr>
            </w:tcPrChange>
          </w:tcPr>
          <w:p w14:paraId="37006E5D" w14:textId="10D85CB0" w:rsidR="0071556C" w:rsidRPr="00283FF5" w:rsidRDefault="00526BDB" w:rsidP="005F40B9">
            <w:pPr>
              <w:spacing w:line="480" w:lineRule="auto"/>
              <w:rPr>
                <w:ins w:id="656" w:author="Emma Chandler" w:date="2020-12-06T08:32:00Z"/>
                <w:sz w:val="24"/>
                <w:szCs w:val="24"/>
              </w:rPr>
            </w:pPr>
            <w:ins w:id="657" w:author="Emma Chandler" w:date="2020-12-06T09:04:00Z">
              <w:r>
                <w:rPr>
                  <w:sz w:val="24"/>
                  <w:szCs w:val="24"/>
                </w:rPr>
                <w:t>0.382</w:t>
              </w:r>
            </w:ins>
          </w:p>
        </w:tc>
        <w:tc>
          <w:tcPr>
            <w:tcW w:w="1356" w:type="dxa"/>
            <w:tcPrChange w:id="658" w:author="Emma Chandler" w:date="2020-12-07T09:09:00Z">
              <w:tcPr>
                <w:tcW w:w="1134" w:type="dxa"/>
              </w:tcPr>
            </w:tcPrChange>
          </w:tcPr>
          <w:p w14:paraId="00D84062" w14:textId="2A062E9B" w:rsidR="0071556C" w:rsidRPr="00283FF5" w:rsidRDefault="00261BA5" w:rsidP="005F40B9">
            <w:pPr>
              <w:spacing w:line="480" w:lineRule="auto"/>
              <w:rPr>
                <w:sz w:val="24"/>
                <w:szCs w:val="24"/>
              </w:rPr>
            </w:pPr>
            <w:ins w:id="659" w:author="Emma Chandler" w:date="2020-12-10T21:54:00Z">
              <w:r>
                <w:rPr>
                  <w:sz w:val="24"/>
                  <w:szCs w:val="24"/>
                </w:rPr>
                <w:t>0</w:t>
              </w:r>
            </w:ins>
            <w:del w:id="660" w:author="Emma Chandler" w:date="2020-12-10T21:54:00Z">
              <w:r w:rsidR="0071556C" w:rsidRPr="00283FF5" w:rsidDel="00261BA5">
                <w:rPr>
                  <w:sz w:val="24"/>
                  <w:szCs w:val="24"/>
                </w:rPr>
                <w:delText>1</w:delText>
              </w:r>
            </w:del>
            <w:r w:rsidR="0071556C" w:rsidRPr="00283FF5">
              <w:rPr>
                <w:sz w:val="24"/>
                <w:szCs w:val="24"/>
              </w:rPr>
              <w:t>.167</w:t>
            </w:r>
            <w:del w:id="661" w:author="Emma Chandler" w:date="2020-12-10T21:54:00Z">
              <w:r w:rsidR="0071556C" w:rsidRPr="00283FF5" w:rsidDel="00261BA5">
                <w:rPr>
                  <w:sz w:val="24"/>
                  <w:szCs w:val="24"/>
                </w:rPr>
                <w:delText xml:space="preserve"> </w:delText>
              </w:r>
            </w:del>
          </w:p>
        </w:tc>
        <w:tc>
          <w:tcPr>
            <w:tcW w:w="1476" w:type="dxa"/>
            <w:tcPrChange w:id="662" w:author="Emma Chandler" w:date="2020-12-07T09:09:00Z">
              <w:tcPr>
                <w:tcW w:w="2178" w:type="dxa"/>
              </w:tcPr>
            </w:tcPrChange>
          </w:tcPr>
          <w:p w14:paraId="12974C48" w14:textId="45D37B2C" w:rsidR="0071556C" w:rsidRPr="00283FF5" w:rsidRDefault="00261BA5" w:rsidP="005F40B9">
            <w:pPr>
              <w:spacing w:line="480" w:lineRule="auto"/>
              <w:rPr>
                <w:sz w:val="24"/>
                <w:szCs w:val="24"/>
              </w:rPr>
            </w:pPr>
            <w:ins w:id="663" w:author="Emma Chandler" w:date="2020-12-10T21:54:00Z">
              <w:r>
                <w:rPr>
                  <w:sz w:val="24"/>
                  <w:szCs w:val="24"/>
                </w:rPr>
                <w:t>0</w:t>
              </w:r>
            </w:ins>
            <w:del w:id="664" w:author="Emma Chandler" w:date="2020-12-10T21:54:00Z">
              <w:r w:rsidR="0071556C" w:rsidRPr="00283FF5" w:rsidDel="00261BA5">
                <w:rPr>
                  <w:sz w:val="24"/>
                  <w:szCs w:val="24"/>
                </w:rPr>
                <w:delText>1</w:delText>
              </w:r>
            </w:del>
            <w:r w:rsidR="0071556C" w:rsidRPr="00283FF5">
              <w:rPr>
                <w:sz w:val="24"/>
                <w:szCs w:val="24"/>
              </w:rPr>
              <w:t>.037</w:t>
            </w:r>
            <w:del w:id="665" w:author="Emma Chandler" w:date="2020-12-10T21:54:00Z">
              <w:r w:rsidR="0071556C" w:rsidRPr="00283FF5" w:rsidDel="00261BA5">
                <w:rPr>
                  <w:sz w:val="24"/>
                  <w:szCs w:val="24"/>
                </w:rPr>
                <w:delText xml:space="preserve"> </w:delText>
              </w:r>
            </w:del>
          </w:p>
        </w:tc>
      </w:tr>
      <w:tr w:rsidR="00944625" w:rsidRPr="00283FF5" w14:paraId="7A7F129E" w14:textId="77777777" w:rsidTr="00944625">
        <w:tc>
          <w:tcPr>
            <w:tcW w:w="2785" w:type="dxa"/>
            <w:tcPrChange w:id="666" w:author="Emma Chandler" w:date="2020-12-07T09:09:00Z">
              <w:tcPr>
                <w:tcW w:w="1764" w:type="dxa"/>
              </w:tcPr>
            </w:tcPrChange>
          </w:tcPr>
          <w:p w14:paraId="7F7A1D38" w14:textId="77777777" w:rsidR="0071556C" w:rsidRPr="00283FF5" w:rsidRDefault="0071556C">
            <w:pPr>
              <w:rPr>
                <w:i/>
                <w:iCs/>
                <w:sz w:val="24"/>
                <w:szCs w:val="24"/>
              </w:rPr>
              <w:pPrChange w:id="667" w:author="Emma Chandler" w:date="2020-12-07T09:10:00Z">
                <w:pPr>
                  <w:spacing w:line="480" w:lineRule="auto"/>
                </w:pPr>
              </w:pPrChange>
            </w:pPr>
            <w:r w:rsidRPr="00283FF5">
              <w:rPr>
                <w:i/>
                <w:iCs/>
                <w:sz w:val="24"/>
                <w:szCs w:val="24"/>
              </w:rPr>
              <w:t>Penstemon gracilis</w:t>
            </w:r>
          </w:p>
        </w:tc>
        <w:tc>
          <w:tcPr>
            <w:tcW w:w="618" w:type="dxa"/>
            <w:tcPrChange w:id="668" w:author="Emma Chandler" w:date="2020-12-07T09:09:00Z">
              <w:tcPr>
                <w:tcW w:w="1159" w:type="dxa"/>
              </w:tcPr>
            </w:tcPrChange>
          </w:tcPr>
          <w:p w14:paraId="22FA1E1F" w14:textId="7A8189F6" w:rsidR="0071556C" w:rsidRPr="00283FF5" w:rsidRDefault="00526BDB" w:rsidP="005F40B9">
            <w:pPr>
              <w:spacing w:line="480" w:lineRule="auto"/>
              <w:rPr>
                <w:ins w:id="669" w:author="Emma Chandler" w:date="2020-12-06T08:34:00Z"/>
                <w:sz w:val="24"/>
                <w:szCs w:val="24"/>
              </w:rPr>
            </w:pPr>
            <w:ins w:id="670" w:author="Emma Chandler" w:date="2020-12-06T09:05:00Z">
              <w:r>
                <w:rPr>
                  <w:sz w:val="24"/>
                  <w:szCs w:val="24"/>
                </w:rPr>
                <w:t>0.459***</w:t>
              </w:r>
            </w:ins>
          </w:p>
        </w:tc>
        <w:tc>
          <w:tcPr>
            <w:tcW w:w="996" w:type="dxa"/>
            <w:tcPrChange w:id="671" w:author="Emma Chandler" w:date="2020-12-07T09:09:00Z">
              <w:tcPr>
                <w:tcW w:w="996" w:type="dxa"/>
              </w:tcPr>
            </w:tcPrChange>
          </w:tcPr>
          <w:p w14:paraId="43BFB641" w14:textId="1FDF21E5" w:rsidR="0071556C" w:rsidRPr="00283FF5" w:rsidRDefault="00526BDB" w:rsidP="005F40B9">
            <w:pPr>
              <w:spacing w:line="480" w:lineRule="auto"/>
              <w:rPr>
                <w:ins w:id="672" w:author="Emma Chandler" w:date="2020-12-06T08:33:00Z"/>
                <w:sz w:val="24"/>
                <w:szCs w:val="24"/>
              </w:rPr>
            </w:pPr>
            <w:ins w:id="673" w:author="Emma Chandler" w:date="2020-12-06T09:05:00Z">
              <w:r>
                <w:rPr>
                  <w:sz w:val="24"/>
                  <w:szCs w:val="24"/>
                </w:rPr>
                <w:t>0.106</w:t>
              </w:r>
            </w:ins>
          </w:p>
        </w:tc>
        <w:tc>
          <w:tcPr>
            <w:tcW w:w="1116" w:type="dxa"/>
            <w:tcPrChange w:id="674" w:author="Emma Chandler" w:date="2020-12-07T09:09:00Z">
              <w:tcPr>
                <w:tcW w:w="1116" w:type="dxa"/>
              </w:tcPr>
            </w:tcPrChange>
          </w:tcPr>
          <w:p w14:paraId="27A37CE4" w14:textId="48B1A585" w:rsidR="0071556C" w:rsidRPr="00283FF5" w:rsidRDefault="00526BDB" w:rsidP="005F40B9">
            <w:pPr>
              <w:spacing w:line="480" w:lineRule="auto"/>
              <w:rPr>
                <w:ins w:id="675" w:author="Emma Chandler" w:date="2020-12-06T08:33:00Z"/>
                <w:sz w:val="24"/>
                <w:szCs w:val="24"/>
              </w:rPr>
            </w:pPr>
            <w:ins w:id="676" w:author="Emma Chandler" w:date="2020-12-06T09:05:00Z">
              <w:r>
                <w:rPr>
                  <w:sz w:val="24"/>
                  <w:szCs w:val="24"/>
                </w:rPr>
                <w:t>0.241*</w:t>
              </w:r>
            </w:ins>
          </w:p>
        </w:tc>
        <w:tc>
          <w:tcPr>
            <w:tcW w:w="1116" w:type="dxa"/>
            <w:tcPrChange w:id="677" w:author="Emma Chandler" w:date="2020-12-07T09:09:00Z">
              <w:tcPr>
                <w:tcW w:w="1116" w:type="dxa"/>
              </w:tcPr>
            </w:tcPrChange>
          </w:tcPr>
          <w:p w14:paraId="7C42DCD5" w14:textId="365FF98D" w:rsidR="0071556C" w:rsidRPr="00283FF5" w:rsidRDefault="00526BDB" w:rsidP="005F40B9">
            <w:pPr>
              <w:spacing w:line="480" w:lineRule="auto"/>
              <w:rPr>
                <w:ins w:id="678" w:author="Emma Chandler" w:date="2020-12-06T08:32:00Z"/>
                <w:sz w:val="24"/>
                <w:szCs w:val="24"/>
              </w:rPr>
            </w:pPr>
            <w:ins w:id="679" w:author="Emma Chandler" w:date="2020-12-06T09:05:00Z">
              <w:r>
                <w:rPr>
                  <w:sz w:val="24"/>
                  <w:szCs w:val="24"/>
                </w:rPr>
                <w:t>0.067</w:t>
              </w:r>
            </w:ins>
          </w:p>
        </w:tc>
        <w:tc>
          <w:tcPr>
            <w:tcW w:w="1356" w:type="dxa"/>
            <w:tcPrChange w:id="680" w:author="Emma Chandler" w:date="2020-12-07T09:09:00Z">
              <w:tcPr>
                <w:tcW w:w="1134" w:type="dxa"/>
              </w:tcPr>
            </w:tcPrChange>
          </w:tcPr>
          <w:p w14:paraId="0ABFD892" w14:textId="257221FF" w:rsidR="0071556C" w:rsidRPr="00283FF5" w:rsidRDefault="00261BA5" w:rsidP="005F40B9">
            <w:pPr>
              <w:spacing w:line="480" w:lineRule="auto"/>
              <w:rPr>
                <w:sz w:val="24"/>
                <w:szCs w:val="24"/>
              </w:rPr>
            </w:pPr>
            <w:ins w:id="681" w:author="Emma Chandler" w:date="2020-12-10T21:52:00Z">
              <w:r>
                <w:rPr>
                  <w:sz w:val="24"/>
                  <w:szCs w:val="24"/>
                </w:rPr>
                <w:t>0</w:t>
              </w:r>
            </w:ins>
            <w:del w:id="682" w:author="Emma Chandler" w:date="2020-12-10T21:52:00Z">
              <w:r w:rsidR="0071556C" w:rsidRPr="00283FF5" w:rsidDel="00261BA5">
                <w:rPr>
                  <w:sz w:val="24"/>
                  <w:szCs w:val="24"/>
                </w:rPr>
                <w:delText>1</w:delText>
              </w:r>
            </w:del>
            <w:r w:rsidR="0071556C" w:rsidRPr="00283FF5">
              <w:rPr>
                <w:sz w:val="24"/>
                <w:szCs w:val="24"/>
              </w:rPr>
              <w:t xml:space="preserve">.031 </w:t>
            </w:r>
          </w:p>
        </w:tc>
        <w:tc>
          <w:tcPr>
            <w:tcW w:w="1476" w:type="dxa"/>
            <w:tcPrChange w:id="683" w:author="Emma Chandler" w:date="2020-12-07T09:09:00Z">
              <w:tcPr>
                <w:tcW w:w="2178" w:type="dxa"/>
              </w:tcPr>
            </w:tcPrChange>
          </w:tcPr>
          <w:p w14:paraId="53597A48" w14:textId="79B47437" w:rsidR="0071556C" w:rsidRPr="00283FF5" w:rsidRDefault="00261BA5" w:rsidP="005F40B9">
            <w:pPr>
              <w:spacing w:line="480" w:lineRule="auto"/>
              <w:rPr>
                <w:sz w:val="24"/>
                <w:szCs w:val="24"/>
              </w:rPr>
            </w:pPr>
            <w:ins w:id="684" w:author="Emma Chandler" w:date="2020-12-10T21:53:00Z">
              <w:r>
                <w:rPr>
                  <w:sz w:val="24"/>
                  <w:szCs w:val="24"/>
                </w:rPr>
                <w:t>0</w:t>
              </w:r>
            </w:ins>
            <w:del w:id="685" w:author="Emma Chandler" w:date="2020-12-10T21:53:00Z">
              <w:r w:rsidR="0071556C" w:rsidRPr="00283FF5" w:rsidDel="00261BA5">
                <w:rPr>
                  <w:sz w:val="24"/>
                  <w:szCs w:val="24"/>
                </w:rPr>
                <w:delText>1</w:delText>
              </w:r>
            </w:del>
            <w:r w:rsidR="0071556C" w:rsidRPr="00283FF5">
              <w:rPr>
                <w:sz w:val="24"/>
                <w:szCs w:val="24"/>
              </w:rPr>
              <w:t>.007</w:t>
            </w:r>
            <w:del w:id="686" w:author="Emma Chandler" w:date="2020-12-10T21:52:00Z">
              <w:r w:rsidR="0071556C" w:rsidRPr="00283FF5" w:rsidDel="00261BA5">
                <w:rPr>
                  <w:sz w:val="24"/>
                  <w:szCs w:val="24"/>
                </w:rPr>
                <w:delText xml:space="preserve"> </w:delText>
              </w:r>
            </w:del>
          </w:p>
        </w:tc>
      </w:tr>
      <w:tr w:rsidR="00944625" w:rsidRPr="00283FF5" w:rsidDel="0071556C" w14:paraId="76B6916E" w14:textId="4A8E83EA" w:rsidTr="00944625">
        <w:trPr>
          <w:del w:id="687" w:author="Emma Chandler" w:date="2020-12-06T08:27:00Z"/>
        </w:trPr>
        <w:tc>
          <w:tcPr>
            <w:tcW w:w="2785" w:type="dxa"/>
            <w:tcPrChange w:id="688" w:author="Emma Chandler" w:date="2020-12-07T09:09:00Z">
              <w:tcPr>
                <w:tcW w:w="1764" w:type="dxa"/>
              </w:tcPr>
            </w:tcPrChange>
          </w:tcPr>
          <w:p w14:paraId="77FA2CF5" w14:textId="34DE19D8" w:rsidR="0071556C" w:rsidRPr="00283FF5" w:rsidDel="0071556C" w:rsidRDefault="0071556C">
            <w:pPr>
              <w:rPr>
                <w:del w:id="689" w:author="Emma Chandler" w:date="2020-12-06T08:27:00Z"/>
                <w:i/>
                <w:iCs/>
                <w:sz w:val="24"/>
                <w:szCs w:val="24"/>
              </w:rPr>
              <w:pPrChange w:id="690" w:author="Emma Chandler" w:date="2020-12-07T09:10:00Z">
                <w:pPr>
                  <w:spacing w:line="480" w:lineRule="auto"/>
                </w:pPr>
              </w:pPrChange>
            </w:pPr>
            <w:del w:id="691" w:author="Emma Chandler" w:date="2020-12-06T08:27:00Z">
              <w:r w:rsidRPr="00283FF5" w:rsidDel="0071556C">
                <w:rPr>
                  <w:i/>
                  <w:iCs/>
                  <w:sz w:val="24"/>
                  <w:szCs w:val="24"/>
                </w:rPr>
                <w:delText>Campanula rotundifolia</w:delText>
              </w:r>
            </w:del>
          </w:p>
        </w:tc>
        <w:tc>
          <w:tcPr>
            <w:tcW w:w="618" w:type="dxa"/>
            <w:tcPrChange w:id="692" w:author="Emma Chandler" w:date="2020-12-07T09:09:00Z">
              <w:tcPr>
                <w:tcW w:w="1159" w:type="dxa"/>
              </w:tcPr>
            </w:tcPrChange>
          </w:tcPr>
          <w:p w14:paraId="061E928A" w14:textId="77777777" w:rsidR="0071556C" w:rsidRPr="00283FF5" w:rsidDel="0071556C" w:rsidRDefault="0071556C">
            <w:pPr>
              <w:rPr>
                <w:ins w:id="693" w:author="Emma Chandler" w:date="2020-12-06T08:34:00Z"/>
                <w:sz w:val="24"/>
                <w:szCs w:val="24"/>
              </w:rPr>
              <w:pPrChange w:id="694" w:author="Emma Chandler" w:date="2020-12-07T09:10:00Z">
                <w:pPr>
                  <w:spacing w:line="480" w:lineRule="auto"/>
                </w:pPr>
              </w:pPrChange>
            </w:pPr>
          </w:p>
        </w:tc>
        <w:tc>
          <w:tcPr>
            <w:tcW w:w="996" w:type="dxa"/>
            <w:tcPrChange w:id="695" w:author="Emma Chandler" w:date="2020-12-07T09:09:00Z">
              <w:tcPr>
                <w:tcW w:w="996" w:type="dxa"/>
              </w:tcPr>
            </w:tcPrChange>
          </w:tcPr>
          <w:p w14:paraId="522AEE9B" w14:textId="70624C86" w:rsidR="0071556C" w:rsidRPr="00283FF5" w:rsidDel="0071556C" w:rsidRDefault="0071556C" w:rsidP="005F40B9">
            <w:pPr>
              <w:spacing w:line="480" w:lineRule="auto"/>
              <w:rPr>
                <w:ins w:id="696" w:author="Emma Chandler" w:date="2020-12-06T08:33:00Z"/>
                <w:sz w:val="24"/>
                <w:szCs w:val="24"/>
              </w:rPr>
            </w:pPr>
          </w:p>
        </w:tc>
        <w:tc>
          <w:tcPr>
            <w:tcW w:w="1116" w:type="dxa"/>
            <w:tcPrChange w:id="697" w:author="Emma Chandler" w:date="2020-12-07T09:09:00Z">
              <w:tcPr>
                <w:tcW w:w="1116" w:type="dxa"/>
              </w:tcPr>
            </w:tcPrChange>
          </w:tcPr>
          <w:p w14:paraId="4A625150" w14:textId="2CBFB90D" w:rsidR="0071556C" w:rsidRPr="00283FF5" w:rsidDel="0071556C" w:rsidRDefault="0071556C" w:rsidP="005F40B9">
            <w:pPr>
              <w:spacing w:line="480" w:lineRule="auto"/>
              <w:rPr>
                <w:ins w:id="698" w:author="Emma Chandler" w:date="2020-12-06T08:33:00Z"/>
                <w:sz w:val="24"/>
                <w:szCs w:val="24"/>
              </w:rPr>
            </w:pPr>
          </w:p>
        </w:tc>
        <w:tc>
          <w:tcPr>
            <w:tcW w:w="1116" w:type="dxa"/>
            <w:tcPrChange w:id="699" w:author="Emma Chandler" w:date="2020-12-07T09:09:00Z">
              <w:tcPr>
                <w:tcW w:w="1116" w:type="dxa"/>
              </w:tcPr>
            </w:tcPrChange>
          </w:tcPr>
          <w:p w14:paraId="3794719E" w14:textId="45FB07AD" w:rsidR="0071556C" w:rsidRPr="00283FF5" w:rsidDel="0071556C" w:rsidRDefault="0071556C" w:rsidP="005F40B9">
            <w:pPr>
              <w:spacing w:line="480" w:lineRule="auto"/>
              <w:rPr>
                <w:ins w:id="700" w:author="Emma Chandler" w:date="2020-12-06T08:32:00Z"/>
                <w:sz w:val="24"/>
                <w:szCs w:val="24"/>
              </w:rPr>
            </w:pPr>
          </w:p>
        </w:tc>
        <w:tc>
          <w:tcPr>
            <w:tcW w:w="1356" w:type="dxa"/>
            <w:tcPrChange w:id="701" w:author="Emma Chandler" w:date="2020-12-07T09:09:00Z">
              <w:tcPr>
                <w:tcW w:w="1134" w:type="dxa"/>
              </w:tcPr>
            </w:tcPrChange>
          </w:tcPr>
          <w:p w14:paraId="539BB30E" w14:textId="2C1EE06D" w:rsidR="0071556C" w:rsidRPr="00283FF5" w:rsidDel="0071556C" w:rsidRDefault="0071556C" w:rsidP="005F40B9">
            <w:pPr>
              <w:spacing w:line="480" w:lineRule="auto"/>
              <w:rPr>
                <w:del w:id="702" w:author="Emma Chandler" w:date="2020-12-06T08:27:00Z"/>
                <w:sz w:val="24"/>
                <w:szCs w:val="24"/>
              </w:rPr>
            </w:pPr>
            <w:del w:id="703" w:author="Emma Chandler" w:date="2020-12-06T08:27:00Z">
              <w:r w:rsidRPr="00283FF5" w:rsidDel="0071556C">
                <w:rPr>
                  <w:sz w:val="24"/>
                  <w:szCs w:val="24"/>
                </w:rPr>
                <w:delText xml:space="preserve">0.695 </w:delText>
              </w:r>
            </w:del>
          </w:p>
        </w:tc>
        <w:tc>
          <w:tcPr>
            <w:tcW w:w="1476" w:type="dxa"/>
            <w:tcPrChange w:id="704" w:author="Emma Chandler" w:date="2020-12-07T09:09:00Z">
              <w:tcPr>
                <w:tcW w:w="2178" w:type="dxa"/>
              </w:tcPr>
            </w:tcPrChange>
          </w:tcPr>
          <w:p w14:paraId="4F636E93" w14:textId="41BA5CDF" w:rsidR="0071556C" w:rsidRPr="00283FF5" w:rsidDel="0071556C" w:rsidRDefault="0071556C" w:rsidP="005F40B9">
            <w:pPr>
              <w:spacing w:line="480" w:lineRule="auto"/>
              <w:rPr>
                <w:del w:id="705" w:author="Emma Chandler" w:date="2020-12-06T08:27:00Z"/>
                <w:sz w:val="24"/>
                <w:szCs w:val="24"/>
              </w:rPr>
            </w:pPr>
            <w:del w:id="706" w:author="Emma Chandler" w:date="2020-12-06T08:27:00Z">
              <w:r w:rsidRPr="00283FF5" w:rsidDel="0071556C">
                <w:rPr>
                  <w:sz w:val="24"/>
                  <w:szCs w:val="24"/>
                </w:rPr>
                <w:delText xml:space="preserve">0.939 </w:delText>
              </w:r>
            </w:del>
          </w:p>
        </w:tc>
      </w:tr>
      <w:tr w:rsidR="00944625" w:rsidRPr="00283FF5" w14:paraId="1B50F394" w14:textId="77777777" w:rsidTr="00944625">
        <w:tc>
          <w:tcPr>
            <w:tcW w:w="2785" w:type="dxa"/>
            <w:tcPrChange w:id="707" w:author="Emma Chandler" w:date="2020-12-07T09:09:00Z">
              <w:tcPr>
                <w:tcW w:w="1764" w:type="dxa"/>
              </w:tcPr>
            </w:tcPrChange>
          </w:tcPr>
          <w:p w14:paraId="54F61AA0" w14:textId="77777777" w:rsidR="0071556C" w:rsidRPr="00283FF5" w:rsidRDefault="0071556C">
            <w:pPr>
              <w:rPr>
                <w:i/>
                <w:iCs/>
                <w:sz w:val="24"/>
                <w:szCs w:val="24"/>
              </w:rPr>
              <w:pPrChange w:id="708" w:author="Emma Chandler" w:date="2020-12-07T09:10:00Z">
                <w:pPr>
                  <w:spacing w:line="480" w:lineRule="auto"/>
                </w:pPr>
              </w:pPrChange>
            </w:pPr>
            <w:r w:rsidRPr="00283FF5">
              <w:rPr>
                <w:i/>
                <w:iCs/>
                <w:sz w:val="24"/>
                <w:szCs w:val="24"/>
              </w:rPr>
              <w:t>Zigadenus elegans</w:t>
            </w:r>
          </w:p>
        </w:tc>
        <w:tc>
          <w:tcPr>
            <w:tcW w:w="618" w:type="dxa"/>
            <w:tcPrChange w:id="709" w:author="Emma Chandler" w:date="2020-12-07T09:09:00Z">
              <w:tcPr>
                <w:tcW w:w="1159" w:type="dxa"/>
              </w:tcPr>
            </w:tcPrChange>
          </w:tcPr>
          <w:p w14:paraId="39C28258" w14:textId="689AB5EB" w:rsidR="0071556C" w:rsidRPr="00283FF5" w:rsidRDefault="00526BDB" w:rsidP="005F40B9">
            <w:pPr>
              <w:spacing w:line="480" w:lineRule="auto"/>
              <w:rPr>
                <w:ins w:id="710" w:author="Emma Chandler" w:date="2020-12-06T08:34:00Z"/>
                <w:sz w:val="24"/>
                <w:szCs w:val="24"/>
              </w:rPr>
            </w:pPr>
            <w:ins w:id="711" w:author="Emma Chandler" w:date="2020-12-06T09:05:00Z">
              <w:r>
                <w:rPr>
                  <w:sz w:val="24"/>
                  <w:szCs w:val="24"/>
                </w:rPr>
                <w:t>0.144</w:t>
              </w:r>
            </w:ins>
            <w:ins w:id="712" w:author="Emma Chandler" w:date="2020-12-06T09:06:00Z">
              <w:r>
                <w:rPr>
                  <w:sz w:val="24"/>
                  <w:szCs w:val="24"/>
                </w:rPr>
                <w:t>***</w:t>
              </w:r>
            </w:ins>
          </w:p>
        </w:tc>
        <w:tc>
          <w:tcPr>
            <w:tcW w:w="996" w:type="dxa"/>
            <w:tcPrChange w:id="713" w:author="Emma Chandler" w:date="2020-12-07T09:09:00Z">
              <w:tcPr>
                <w:tcW w:w="996" w:type="dxa"/>
              </w:tcPr>
            </w:tcPrChange>
          </w:tcPr>
          <w:p w14:paraId="1899709A" w14:textId="0D4A3799" w:rsidR="0071556C" w:rsidRPr="00283FF5" w:rsidRDefault="00526BDB" w:rsidP="005F40B9">
            <w:pPr>
              <w:spacing w:line="480" w:lineRule="auto"/>
              <w:rPr>
                <w:ins w:id="714" w:author="Emma Chandler" w:date="2020-12-06T08:33:00Z"/>
                <w:sz w:val="24"/>
                <w:szCs w:val="24"/>
              </w:rPr>
            </w:pPr>
            <w:ins w:id="715" w:author="Emma Chandler" w:date="2020-12-06T09:06:00Z">
              <w:r>
                <w:rPr>
                  <w:sz w:val="24"/>
                  <w:szCs w:val="24"/>
                </w:rPr>
                <w:t>0.091**</w:t>
              </w:r>
            </w:ins>
          </w:p>
        </w:tc>
        <w:tc>
          <w:tcPr>
            <w:tcW w:w="1116" w:type="dxa"/>
            <w:tcPrChange w:id="716" w:author="Emma Chandler" w:date="2020-12-07T09:09:00Z">
              <w:tcPr>
                <w:tcW w:w="1116" w:type="dxa"/>
              </w:tcPr>
            </w:tcPrChange>
          </w:tcPr>
          <w:p w14:paraId="0E458E9D" w14:textId="23883F56" w:rsidR="0071556C" w:rsidRPr="00283FF5" w:rsidRDefault="00526BDB" w:rsidP="005F40B9">
            <w:pPr>
              <w:spacing w:line="480" w:lineRule="auto"/>
              <w:rPr>
                <w:ins w:id="717" w:author="Emma Chandler" w:date="2020-12-06T08:33:00Z"/>
                <w:sz w:val="24"/>
                <w:szCs w:val="24"/>
              </w:rPr>
            </w:pPr>
            <w:ins w:id="718" w:author="Emma Chandler" w:date="2020-12-06T09:06:00Z">
              <w:r>
                <w:rPr>
                  <w:sz w:val="24"/>
                  <w:szCs w:val="24"/>
                </w:rPr>
                <w:t>0.301***</w:t>
              </w:r>
            </w:ins>
          </w:p>
        </w:tc>
        <w:tc>
          <w:tcPr>
            <w:tcW w:w="1116" w:type="dxa"/>
            <w:tcPrChange w:id="719" w:author="Emma Chandler" w:date="2020-12-07T09:09:00Z">
              <w:tcPr>
                <w:tcW w:w="1116" w:type="dxa"/>
              </w:tcPr>
            </w:tcPrChange>
          </w:tcPr>
          <w:p w14:paraId="6A763B53" w14:textId="6344FC94" w:rsidR="0071556C" w:rsidRPr="00283FF5" w:rsidRDefault="00526BDB" w:rsidP="005F40B9">
            <w:pPr>
              <w:spacing w:line="480" w:lineRule="auto"/>
              <w:rPr>
                <w:ins w:id="720" w:author="Emma Chandler" w:date="2020-12-06T08:32:00Z"/>
                <w:sz w:val="24"/>
                <w:szCs w:val="24"/>
              </w:rPr>
            </w:pPr>
            <w:ins w:id="721" w:author="Emma Chandler" w:date="2020-12-06T09:06:00Z">
              <w:r>
                <w:rPr>
                  <w:sz w:val="24"/>
                  <w:szCs w:val="24"/>
                </w:rPr>
                <w:t>0.467***</w:t>
              </w:r>
            </w:ins>
          </w:p>
        </w:tc>
        <w:tc>
          <w:tcPr>
            <w:tcW w:w="1356" w:type="dxa"/>
            <w:tcPrChange w:id="722" w:author="Emma Chandler" w:date="2020-12-07T09:09:00Z">
              <w:tcPr>
                <w:tcW w:w="1134" w:type="dxa"/>
              </w:tcPr>
            </w:tcPrChange>
          </w:tcPr>
          <w:p w14:paraId="00685B19" w14:textId="19437C2D" w:rsidR="0071556C" w:rsidRPr="00283FF5" w:rsidRDefault="009A2DBE" w:rsidP="005F40B9">
            <w:pPr>
              <w:spacing w:line="480" w:lineRule="auto"/>
              <w:rPr>
                <w:sz w:val="24"/>
                <w:szCs w:val="24"/>
              </w:rPr>
            </w:pPr>
            <w:ins w:id="723" w:author="Emma Chandler" w:date="2020-12-10T22:03:00Z">
              <w:r>
                <w:rPr>
                  <w:sz w:val="24"/>
                  <w:szCs w:val="24"/>
                </w:rPr>
                <w:t>0</w:t>
              </w:r>
            </w:ins>
            <w:del w:id="724" w:author="Emma Chandler" w:date="2020-12-10T22:03:00Z">
              <w:r w:rsidR="0071556C" w:rsidRPr="00283FF5" w:rsidDel="009A2DBE">
                <w:rPr>
                  <w:sz w:val="24"/>
                  <w:szCs w:val="24"/>
                </w:rPr>
                <w:delText>1</w:delText>
              </w:r>
            </w:del>
            <w:r w:rsidR="0071556C" w:rsidRPr="00283FF5">
              <w:rPr>
                <w:sz w:val="24"/>
                <w:szCs w:val="24"/>
              </w:rPr>
              <w:t>.067</w:t>
            </w:r>
            <w:ins w:id="725" w:author="Emma Chandler" w:date="2020-12-06T08:31:00Z">
              <w:r w:rsidR="0071556C">
                <w:rPr>
                  <w:sz w:val="24"/>
                  <w:szCs w:val="24"/>
                </w:rPr>
                <w:t>*</w:t>
              </w:r>
            </w:ins>
            <w:r w:rsidR="0071556C" w:rsidRPr="00283FF5">
              <w:rPr>
                <w:sz w:val="24"/>
                <w:szCs w:val="24"/>
              </w:rPr>
              <w:t xml:space="preserve"> </w:t>
            </w:r>
          </w:p>
        </w:tc>
        <w:tc>
          <w:tcPr>
            <w:tcW w:w="1476" w:type="dxa"/>
            <w:tcPrChange w:id="726" w:author="Emma Chandler" w:date="2020-12-07T09:09:00Z">
              <w:tcPr>
                <w:tcW w:w="2178" w:type="dxa"/>
              </w:tcPr>
            </w:tcPrChange>
          </w:tcPr>
          <w:p w14:paraId="23347BFA" w14:textId="0B2D4998" w:rsidR="0071556C" w:rsidRPr="00283FF5" w:rsidRDefault="009A2DBE" w:rsidP="005F40B9">
            <w:pPr>
              <w:spacing w:line="480" w:lineRule="auto"/>
              <w:rPr>
                <w:sz w:val="24"/>
                <w:szCs w:val="24"/>
              </w:rPr>
            </w:pPr>
            <w:ins w:id="727" w:author="Emma Chandler" w:date="2020-12-10T22:03:00Z">
              <w:r>
                <w:rPr>
                  <w:sz w:val="24"/>
                  <w:szCs w:val="24"/>
                </w:rPr>
                <w:t>0</w:t>
              </w:r>
            </w:ins>
            <w:del w:id="728" w:author="Emma Chandler" w:date="2020-12-10T22:03:00Z">
              <w:r w:rsidR="0071556C" w:rsidRPr="00283FF5" w:rsidDel="009A2DBE">
                <w:rPr>
                  <w:sz w:val="24"/>
                  <w:szCs w:val="24"/>
                </w:rPr>
                <w:delText>1</w:delText>
              </w:r>
            </w:del>
            <w:r w:rsidR="0071556C" w:rsidRPr="00283FF5">
              <w:rPr>
                <w:sz w:val="24"/>
                <w:szCs w:val="24"/>
              </w:rPr>
              <w:t>.043</w:t>
            </w:r>
            <w:ins w:id="729" w:author="Emma Chandler" w:date="2020-12-06T08:31:00Z">
              <w:r w:rsidR="0071556C">
                <w:rPr>
                  <w:sz w:val="24"/>
                  <w:szCs w:val="24"/>
                </w:rPr>
                <w:t>*</w:t>
              </w:r>
            </w:ins>
            <w:del w:id="730" w:author="Emma Chandler" w:date="2020-12-10T22:03:00Z">
              <w:r w:rsidR="0071556C" w:rsidRPr="00283FF5" w:rsidDel="009A2DBE">
                <w:rPr>
                  <w:sz w:val="24"/>
                  <w:szCs w:val="24"/>
                </w:rPr>
                <w:delText xml:space="preserve"> </w:delText>
              </w:r>
            </w:del>
          </w:p>
        </w:tc>
      </w:tr>
      <w:tr w:rsidR="00944625" w:rsidRPr="00283FF5" w:rsidDel="0071556C" w14:paraId="17CB2F1E" w14:textId="41DB9E04" w:rsidTr="00944625">
        <w:trPr>
          <w:del w:id="731" w:author="Emma Chandler" w:date="2020-12-06T08:28:00Z"/>
        </w:trPr>
        <w:tc>
          <w:tcPr>
            <w:tcW w:w="2785" w:type="dxa"/>
            <w:tcPrChange w:id="732" w:author="Emma Chandler" w:date="2020-12-07T09:09:00Z">
              <w:tcPr>
                <w:tcW w:w="1764" w:type="dxa"/>
              </w:tcPr>
            </w:tcPrChange>
          </w:tcPr>
          <w:p w14:paraId="0B9D3D4D" w14:textId="17548357" w:rsidR="0071556C" w:rsidRPr="00283FF5" w:rsidDel="0071556C" w:rsidRDefault="0071556C">
            <w:pPr>
              <w:rPr>
                <w:del w:id="733" w:author="Emma Chandler" w:date="2020-12-06T08:28:00Z"/>
                <w:i/>
                <w:iCs/>
                <w:sz w:val="24"/>
                <w:szCs w:val="24"/>
              </w:rPr>
              <w:pPrChange w:id="734" w:author="Emma Chandler" w:date="2020-12-07T09:10:00Z">
                <w:pPr>
                  <w:spacing w:line="480" w:lineRule="auto"/>
                </w:pPr>
              </w:pPrChange>
            </w:pPr>
            <w:del w:id="735" w:author="Emma Chandler" w:date="2020-12-06T08:28:00Z">
              <w:r w:rsidRPr="00283FF5" w:rsidDel="0071556C">
                <w:rPr>
                  <w:i/>
                  <w:iCs/>
                  <w:sz w:val="24"/>
                  <w:szCs w:val="24"/>
                </w:rPr>
                <w:delText>Amorpha canescens</w:delText>
              </w:r>
            </w:del>
          </w:p>
        </w:tc>
        <w:tc>
          <w:tcPr>
            <w:tcW w:w="618" w:type="dxa"/>
            <w:tcPrChange w:id="736" w:author="Emma Chandler" w:date="2020-12-07T09:09:00Z">
              <w:tcPr>
                <w:tcW w:w="1159" w:type="dxa"/>
              </w:tcPr>
            </w:tcPrChange>
          </w:tcPr>
          <w:p w14:paraId="3FF18D2B" w14:textId="77777777" w:rsidR="0071556C" w:rsidRPr="00283FF5" w:rsidDel="0071556C" w:rsidRDefault="0071556C">
            <w:pPr>
              <w:rPr>
                <w:ins w:id="737" w:author="Emma Chandler" w:date="2020-12-06T08:34:00Z"/>
                <w:sz w:val="24"/>
                <w:szCs w:val="24"/>
              </w:rPr>
              <w:pPrChange w:id="738" w:author="Emma Chandler" w:date="2020-12-07T09:10:00Z">
                <w:pPr>
                  <w:spacing w:line="480" w:lineRule="auto"/>
                </w:pPr>
              </w:pPrChange>
            </w:pPr>
          </w:p>
        </w:tc>
        <w:tc>
          <w:tcPr>
            <w:tcW w:w="996" w:type="dxa"/>
            <w:tcPrChange w:id="739" w:author="Emma Chandler" w:date="2020-12-07T09:09:00Z">
              <w:tcPr>
                <w:tcW w:w="996" w:type="dxa"/>
              </w:tcPr>
            </w:tcPrChange>
          </w:tcPr>
          <w:p w14:paraId="701CACE7" w14:textId="760F31AC" w:rsidR="0071556C" w:rsidRPr="00283FF5" w:rsidDel="0071556C" w:rsidRDefault="0071556C" w:rsidP="005F40B9">
            <w:pPr>
              <w:spacing w:line="480" w:lineRule="auto"/>
              <w:rPr>
                <w:ins w:id="740" w:author="Emma Chandler" w:date="2020-12-06T08:33:00Z"/>
                <w:sz w:val="24"/>
                <w:szCs w:val="24"/>
              </w:rPr>
            </w:pPr>
          </w:p>
        </w:tc>
        <w:tc>
          <w:tcPr>
            <w:tcW w:w="1116" w:type="dxa"/>
            <w:tcPrChange w:id="741" w:author="Emma Chandler" w:date="2020-12-07T09:09:00Z">
              <w:tcPr>
                <w:tcW w:w="1116" w:type="dxa"/>
              </w:tcPr>
            </w:tcPrChange>
          </w:tcPr>
          <w:p w14:paraId="56529A8A" w14:textId="5181801D" w:rsidR="0071556C" w:rsidRPr="00283FF5" w:rsidDel="0071556C" w:rsidRDefault="0071556C" w:rsidP="005F40B9">
            <w:pPr>
              <w:spacing w:line="480" w:lineRule="auto"/>
              <w:rPr>
                <w:ins w:id="742" w:author="Emma Chandler" w:date="2020-12-06T08:33:00Z"/>
                <w:sz w:val="24"/>
                <w:szCs w:val="24"/>
              </w:rPr>
            </w:pPr>
          </w:p>
        </w:tc>
        <w:tc>
          <w:tcPr>
            <w:tcW w:w="1116" w:type="dxa"/>
            <w:tcPrChange w:id="743" w:author="Emma Chandler" w:date="2020-12-07T09:09:00Z">
              <w:tcPr>
                <w:tcW w:w="1116" w:type="dxa"/>
              </w:tcPr>
            </w:tcPrChange>
          </w:tcPr>
          <w:p w14:paraId="1E44A447" w14:textId="1D7CC307" w:rsidR="0071556C" w:rsidRPr="00283FF5" w:rsidDel="0071556C" w:rsidRDefault="0071556C" w:rsidP="005F40B9">
            <w:pPr>
              <w:spacing w:line="480" w:lineRule="auto"/>
              <w:rPr>
                <w:ins w:id="744" w:author="Emma Chandler" w:date="2020-12-06T08:32:00Z"/>
                <w:sz w:val="24"/>
                <w:szCs w:val="24"/>
              </w:rPr>
            </w:pPr>
          </w:p>
        </w:tc>
        <w:tc>
          <w:tcPr>
            <w:tcW w:w="1356" w:type="dxa"/>
            <w:tcPrChange w:id="745" w:author="Emma Chandler" w:date="2020-12-07T09:09:00Z">
              <w:tcPr>
                <w:tcW w:w="1134" w:type="dxa"/>
              </w:tcPr>
            </w:tcPrChange>
          </w:tcPr>
          <w:p w14:paraId="2A455FDB" w14:textId="54CED816" w:rsidR="0071556C" w:rsidRPr="00283FF5" w:rsidDel="0071556C" w:rsidRDefault="0071556C" w:rsidP="005F40B9">
            <w:pPr>
              <w:spacing w:line="480" w:lineRule="auto"/>
              <w:rPr>
                <w:del w:id="746" w:author="Emma Chandler" w:date="2020-12-06T08:28:00Z"/>
                <w:sz w:val="24"/>
                <w:szCs w:val="24"/>
              </w:rPr>
            </w:pPr>
            <w:del w:id="747" w:author="Emma Chandler" w:date="2020-12-06T08:28:00Z">
              <w:r w:rsidRPr="00283FF5" w:rsidDel="0071556C">
                <w:rPr>
                  <w:sz w:val="24"/>
                  <w:szCs w:val="24"/>
                </w:rPr>
                <w:delText xml:space="preserve">0.430 </w:delText>
              </w:r>
            </w:del>
          </w:p>
        </w:tc>
        <w:tc>
          <w:tcPr>
            <w:tcW w:w="1476" w:type="dxa"/>
            <w:tcPrChange w:id="748" w:author="Emma Chandler" w:date="2020-12-07T09:09:00Z">
              <w:tcPr>
                <w:tcW w:w="2178" w:type="dxa"/>
              </w:tcPr>
            </w:tcPrChange>
          </w:tcPr>
          <w:p w14:paraId="098D7DCB" w14:textId="5FA73ABE" w:rsidR="0071556C" w:rsidRPr="00283FF5" w:rsidDel="0071556C" w:rsidRDefault="0071556C" w:rsidP="005F40B9">
            <w:pPr>
              <w:spacing w:line="480" w:lineRule="auto"/>
              <w:rPr>
                <w:del w:id="749" w:author="Emma Chandler" w:date="2020-12-06T08:28:00Z"/>
                <w:sz w:val="24"/>
                <w:szCs w:val="24"/>
              </w:rPr>
            </w:pPr>
            <w:del w:id="750" w:author="Emma Chandler" w:date="2020-12-06T08:28:00Z">
              <w:r w:rsidRPr="00283FF5" w:rsidDel="0071556C">
                <w:rPr>
                  <w:sz w:val="24"/>
                  <w:szCs w:val="24"/>
                </w:rPr>
                <w:delText xml:space="preserve">0.897 </w:delText>
              </w:r>
            </w:del>
          </w:p>
        </w:tc>
      </w:tr>
      <w:tr w:rsidR="00944625" w:rsidRPr="00283FF5" w14:paraId="22FAE077" w14:textId="77777777" w:rsidTr="00944625">
        <w:tc>
          <w:tcPr>
            <w:tcW w:w="2785" w:type="dxa"/>
            <w:tcPrChange w:id="751" w:author="Emma Chandler" w:date="2020-12-07T09:09:00Z">
              <w:tcPr>
                <w:tcW w:w="1764" w:type="dxa"/>
              </w:tcPr>
            </w:tcPrChange>
          </w:tcPr>
          <w:p w14:paraId="68DB41B3" w14:textId="77777777" w:rsidR="0071556C" w:rsidRPr="00283FF5" w:rsidRDefault="0071556C">
            <w:pPr>
              <w:rPr>
                <w:i/>
                <w:iCs/>
                <w:sz w:val="24"/>
                <w:szCs w:val="24"/>
              </w:rPr>
              <w:pPrChange w:id="752" w:author="Emma Chandler" w:date="2020-12-07T09:10:00Z">
                <w:pPr>
                  <w:spacing w:line="480" w:lineRule="auto"/>
                </w:pPr>
              </w:pPrChange>
            </w:pPr>
            <w:r w:rsidRPr="00283FF5">
              <w:rPr>
                <w:i/>
                <w:iCs/>
                <w:sz w:val="24"/>
                <w:szCs w:val="24"/>
              </w:rPr>
              <w:t>Oenothera nuttallii</w:t>
            </w:r>
          </w:p>
        </w:tc>
        <w:tc>
          <w:tcPr>
            <w:tcW w:w="618" w:type="dxa"/>
            <w:tcPrChange w:id="753" w:author="Emma Chandler" w:date="2020-12-07T09:09:00Z">
              <w:tcPr>
                <w:tcW w:w="1159" w:type="dxa"/>
              </w:tcPr>
            </w:tcPrChange>
          </w:tcPr>
          <w:p w14:paraId="0AEC7594" w14:textId="618308FE" w:rsidR="0071556C" w:rsidRPr="00283FF5" w:rsidRDefault="00526BDB" w:rsidP="005F40B9">
            <w:pPr>
              <w:spacing w:line="480" w:lineRule="auto"/>
              <w:rPr>
                <w:ins w:id="754" w:author="Emma Chandler" w:date="2020-12-06T08:34:00Z"/>
                <w:sz w:val="24"/>
                <w:szCs w:val="24"/>
              </w:rPr>
            </w:pPr>
            <w:ins w:id="755" w:author="Emma Chandler" w:date="2020-12-06T09:07:00Z">
              <w:r>
                <w:rPr>
                  <w:sz w:val="24"/>
                  <w:szCs w:val="24"/>
                </w:rPr>
                <w:t>0.340*</w:t>
              </w:r>
            </w:ins>
          </w:p>
        </w:tc>
        <w:tc>
          <w:tcPr>
            <w:tcW w:w="996" w:type="dxa"/>
            <w:tcPrChange w:id="756" w:author="Emma Chandler" w:date="2020-12-07T09:09:00Z">
              <w:tcPr>
                <w:tcW w:w="996" w:type="dxa"/>
              </w:tcPr>
            </w:tcPrChange>
          </w:tcPr>
          <w:p w14:paraId="0F99484F" w14:textId="4D5A88FF" w:rsidR="0071556C" w:rsidRPr="00283FF5" w:rsidRDefault="00526BDB" w:rsidP="005F40B9">
            <w:pPr>
              <w:spacing w:line="480" w:lineRule="auto"/>
              <w:rPr>
                <w:ins w:id="757" w:author="Emma Chandler" w:date="2020-12-06T08:33:00Z"/>
                <w:sz w:val="24"/>
                <w:szCs w:val="24"/>
              </w:rPr>
            </w:pPr>
            <w:ins w:id="758" w:author="Emma Chandler" w:date="2020-12-06T09:07:00Z">
              <w:r>
                <w:rPr>
                  <w:sz w:val="24"/>
                  <w:szCs w:val="24"/>
                </w:rPr>
                <w:t>0.178</w:t>
              </w:r>
            </w:ins>
          </w:p>
        </w:tc>
        <w:tc>
          <w:tcPr>
            <w:tcW w:w="1116" w:type="dxa"/>
            <w:tcPrChange w:id="759" w:author="Emma Chandler" w:date="2020-12-07T09:09:00Z">
              <w:tcPr>
                <w:tcW w:w="1116" w:type="dxa"/>
              </w:tcPr>
            </w:tcPrChange>
          </w:tcPr>
          <w:p w14:paraId="1AD441AA" w14:textId="3A14C106" w:rsidR="0071556C" w:rsidRPr="00283FF5" w:rsidRDefault="00526BDB" w:rsidP="005F40B9">
            <w:pPr>
              <w:spacing w:line="480" w:lineRule="auto"/>
              <w:rPr>
                <w:ins w:id="760" w:author="Emma Chandler" w:date="2020-12-06T08:33:00Z"/>
                <w:sz w:val="24"/>
                <w:szCs w:val="24"/>
              </w:rPr>
            </w:pPr>
            <w:ins w:id="761" w:author="Emma Chandler" w:date="2020-12-06T09:07:00Z">
              <w:r>
                <w:rPr>
                  <w:sz w:val="24"/>
                  <w:szCs w:val="24"/>
                </w:rPr>
                <w:t>-0.177</w:t>
              </w:r>
            </w:ins>
          </w:p>
        </w:tc>
        <w:tc>
          <w:tcPr>
            <w:tcW w:w="1116" w:type="dxa"/>
            <w:tcPrChange w:id="762" w:author="Emma Chandler" w:date="2020-12-07T09:09:00Z">
              <w:tcPr>
                <w:tcW w:w="1116" w:type="dxa"/>
              </w:tcPr>
            </w:tcPrChange>
          </w:tcPr>
          <w:p w14:paraId="38CD4CB6" w14:textId="670F912F" w:rsidR="0071556C" w:rsidRPr="00283FF5" w:rsidRDefault="00526BDB" w:rsidP="005F40B9">
            <w:pPr>
              <w:spacing w:line="480" w:lineRule="auto"/>
              <w:rPr>
                <w:ins w:id="763" w:author="Emma Chandler" w:date="2020-12-06T08:32:00Z"/>
                <w:sz w:val="24"/>
                <w:szCs w:val="24"/>
              </w:rPr>
            </w:pPr>
            <w:ins w:id="764" w:author="Emma Chandler" w:date="2020-12-06T09:07:00Z">
              <w:r>
                <w:rPr>
                  <w:sz w:val="24"/>
                  <w:szCs w:val="24"/>
                </w:rPr>
                <w:t>1.236</w:t>
              </w:r>
            </w:ins>
          </w:p>
        </w:tc>
        <w:tc>
          <w:tcPr>
            <w:tcW w:w="1356" w:type="dxa"/>
            <w:tcPrChange w:id="765" w:author="Emma Chandler" w:date="2020-12-07T09:09:00Z">
              <w:tcPr>
                <w:tcW w:w="1134" w:type="dxa"/>
              </w:tcPr>
            </w:tcPrChange>
          </w:tcPr>
          <w:p w14:paraId="3E746BE2" w14:textId="16F85DBB" w:rsidR="0071556C" w:rsidRPr="00283FF5" w:rsidRDefault="005E2D5B" w:rsidP="005F40B9">
            <w:pPr>
              <w:spacing w:line="480" w:lineRule="auto"/>
              <w:rPr>
                <w:sz w:val="24"/>
                <w:szCs w:val="24"/>
              </w:rPr>
            </w:pPr>
            <w:ins w:id="766" w:author="Emma Chandler" w:date="2020-12-10T21:47:00Z">
              <w:r>
                <w:rPr>
                  <w:sz w:val="24"/>
                  <w:szCs w:val="24"/>
                </w:rPr>
                <w:t>0.421</w:t>
              </w:r>
            </w:ins>
            <w:del w:id="767" w:author="Emma Chandler" w:date="2020-12-10T21:47:00Z">
              <w:r w:rsidR="0071556C" w:rsidRPr="00283FF5" w:rsidDel="005E2D5B">
                <w:rPr>
                  <w:sz w:val="24"/>
                  <w:szCs w:val="24"/>
                </w:rPr>
                <w:delText xml:space="preserve">1.421 </w:delText>
              </w:r>
            </w:del>
          </w:p>
        </w:tc>
        <w:tc>
          <w:tcPr>
            <w:tcW w:w="1476" w:type="dxa"/>
            <w:tcPrChange w:id="768" w:author="Emma Chandler" w:date="2020-12-07T09:09:00Z">
              <w:tcPr>
                <w:tcW w:w="2178" w:type="dxa"/>
              </w:tcPr>
            </w:tcPrChange>
          </w:tcPr>
          <w:p w14:paraId="3D2D3C8A" w14:textId="7594A6A5" w:rsidR="0071556C" w:rsidRPr="00283FF5" w:rsidRDefault="005E2D5B" w:rsidP="005F40B9">
            <w:pPr>
              <w:spacing w:line="480" w:lineRule="auto"/>
              <w:rPr>
                <w:sz w:val="24"/>
                <w:szCs w:val="24"/>
              </w:rPr>
            </w:pPr>
            <w:ins w:id="769" w:author="Emma Chandler" w:date="2020-12-10T21:47:00Z">
              <w:r>
                <w:rPr>
                  <w:sz w:val="24"/>
                  <w:szCs w:val="24"/>
                </w:rPr>
                <w:t>0.220</w:t>
              </w:r>
            </w:ins>
            <w:del w:id="770" w:author="Emma Chandler" w:date="2020-12-10T21:47:00Z">
              <w:r w:rsidR="0071556C" w:rsidRPr="00283FF5" w:rsidDel="005E2D5B">
                <w:rPr>
                  <w:sz w:val="24"/>
                  <w:szCs w:val="24"/>
                </w:rPr>
                <w:delText>1.220</w:delText>
              </w:r>
            </w:del>
            <w:r w:rsidR="0071556C" w:rsidRPr="00283FF5">
              <w:rPr>
                <w:sz w:val="24"/>
                <w:szCs w:val="24"/>
              </w:rPr>
              <w:t xml:space="preserve"> </w:t>
            </w:r>
          </w:p>
        </w:tc>
      </w:tr>
    </w:tbl>
    <w:p w14:paraId="23E2D4A2" w14:textId="50041DB9" w:rsidR="00283262" w:rsidRDefault="00283262">
      <w:pPr>
        <w:rPr>
          <w:sz w:val="24"/>
          <w:szCs w:val="24"/>
        </w:rPr>
      </w:pPr>
      <w:r>
        <w:rPr>
          <w:sz w:val="24"/>
          <w:szCs w:val="24"/>
        </w:rPr>
        <w:br w:type="page"/>
      </w:r>
    </w:p>
    <w:p w14:paraId="48F51800" w14:textId="77777777" w:rsidR="00F211FD" w:rsidRPr="00F211FD" w:rsidDel="00F211FD" w:rsidRDefault="00F211FD">
      <w:pPr>
        <w:rPr>
          <w:del w:id="771" w:author="Steven Travers" w:date="2020-12-02T22:01:00Z"/>
          <w:sz w:val="24"/>
          <w:szCs w:val="24"/>
          <w:rPrChange w:id="772" w:author="Steven Travers" w:date="2020-12-02T22:00:00Z">
            <w:rPr>
              <w:del w:id="773" w:author="Steven Travers" w:date="2020-12-02T22:01:00Z"/>
            </w:rPr>
          </w:rPrChange>
        </w:rPr>
        <w:pPrChange w:id="774" w:author="Steven Travers" w:date="2020-12-02T21:59:00Z">
          <w:pPr>
            <w:pStyle w:val="ListParagraph"/>
            <w:numPr>
              <w:numId w:val="1"/>
            </w:numPr>
            <w:spacing w:after="0" w:line="480" w:lineRule="auto"/>
            <w:ind w:hanging="360"/>
          </w:pPr>
        </w:pPrChange>
      </w:pPr>
    </w:p>
    <w:p w14:paraId="354D7146" w14:textId="0E174CE8" w:rsidR="00F211FD" w:rsidRDefault="00F211FD" w:rsidP="00A04784">
      <w:pPr>
        <w:jc w:val="center"/>
        <w:rPr>
          <w:ins w:id="775" w:author="Steven Travers" w:date="2020-12-02T22:02:00Z"/>
          <w:sz w:val="24"/>
          <w:szCs w:val="24"/>
        </w:rPr>
      </w:pPr>
    </w:p>
    <w:p w14:paraId="09553441" w14:textId="4921BE6D" w:rsidR="00F211FD" w:rsidRDefault="00F211FD">
      <w:pPr>
        <w:tabs>
          <w:tab w:val="left" w:pos="810"/>
        </w:tabs>
        <w:jc w:val="center"/>
        <w:rPr>
          <w:ins w:id="776" w:author="Steven Travers" w:date="2020-12-02T22:02:00Z"/>
          <w:sz w:val="24"/>
          <w:szCs w:val="24"/>
        </w:rPr>
        <w:pPrChange w:id="777" w:author="Steven Travers" w:date="2020-12-02T22:02:00Z">
          <w:pPr>
            <w:tabs>
              <w:tab w:val="left" w:pos="810"/>
            </w:tabs>
          </w:pPr>
        </w:pPrChange>
      </w:pPr>
      <w:ins w:id="778" w:author="Steven Travers" w:date="2020-12-02T22:02:00Z">
        <w:r w:rsidRPr="00F211FD">
          <w:rPr>
            <w:sz w:val="24"/>
            <w:szCs w:val="24"/>
          </w:rPr>
          <w:t>FIGURE LEGENDS</w:t>
        </w:r>
      </w:ins>
    </w:p>
    <w:p w14:paraId="2E93459F" w14:textId="77777777" w:rsidR="00F211FD" w:rsidRPr="00F211FD" w:rsidRDefault="00F211FD">
      <w:pPr>
        <w:tabs>
          <w:tab w:val="left" w:pos="810"/>
        </w:tabs>
        <w:jc w:val="center"/>
        <w:rPr>
          <w:ins w:id="779" w:author="Steven Travers" w:date="2020-12-02T22:02:00Z"/>
          <w:sz w:val="24"/>
          <w:szCs w:val="24"/>
        </w:rPr>
        <w:pPrChange w:id="780" w:author="Steven Travers" w:date="2020-12-02T22:02:00Z">
          <w:pPr>
            <w:tabs>
              <w:tab w:val="left" w:pos="810"/>
            </w:tabs>
          </w:pPr>
        </w:pPrChange>
      </w:pPr>
    </w:p>
    <w:p w14:paraId="2EEE13C2" w14:textId="4BECF2E4" w:rsidR="00F211FD" w:rsidRDefault="00F211FD">
      <w:pPr>
        <w:tabs>
          <w:tab w:val="left" w:pos="810"/>
        </w:tabs>
        <w:rPr>
          <w:ins w:id="781" w:author="Steven Travers" w:date="2020-12-02T22:02:00Z"/>
          <w:sz w:val="24"/>
          <w:szCs w:val="24"/>
        </w:rPr>
        <w:pPrChange w:id="782" w:author="Steven Travers" w:date="2020-12-02T22:02:00Z">
          <w:pPr>
            <w:jc w:val="center"/>
          </w:pPr>
        </w:pPrChange>
      </w:pPr>
      <w:ins w:id="783" w:author="Steven Travers" w:date="2020-12-02T22:02:00Z">
        <w:r w:rsidRPr="00F211FD">
          <w:rPr>
            <w:sz w:val="24"/>
            <w:szCs w:val="24"/>
          </w:rPr>
          <w:t>Figure 1. Box plots of the first flowering day (FFD) of 24 plant species from the Bluestem Prairie reserve in Clay county, MN. Observations were made between 1942-1961 and 2012-2020.  Box plots indicate distribution quartiles and standard error bars. The species codes are as follows:</w:t>
        </w:r>
        <w:del w:id="784" w:author="Emma Chandler" w:date="2020-12-04T09:31:00Z">
          <w:r w:rsidRPr="00F211FD" w:rsidDel="00C60872">
            <w:rPr>
              <w:sz w:val="24"/>
              <w:szCs w:val="24"/>
            </w:rPr>
            <w:delText>A=Anemo paten</w:delText>
          </w:r>
        </w:del>
        <w:r w:rsidRPr="00F211FD">
          <w:rPr>
            <w:sz w:val="24"/>
            <w:szCs w:val="24"/>
          </w:rPr>
          <w:t>;</w:t>
        </w:r>
      </w:ins>
      <w:ins w:id="785" w:author="Emma Chandler" w:date="2020-12-04T09:31:00Z">
        <w:r w:rsidR="00C60872">
          <w:rPr>
            <w:sz w:val="24"/>
            <w:szCs w:val="24"/>
          </w:rPr>
          <w:t>A</w:t>
        </w:r>
      </w:ins>
      <w:ins w:id="786" w:author="Steven Travers" w:date="2020-12-02T22:02:00Z">
        <w:del w:id="787" w:author="Emma Chandler" w:date="2020-12-04T09:31:00Z">
          <w:r w:rsidRPr="00F211FD" w:rsidDel="00C60872">
            <w:rPr>
              <w:sz w:val="24"/>
              <w:szCs w:val="24"/>
            </w:rPr>
            <w:delText>B</w:delText>
          </w:r>
        </w:del>
        <w:r w:rsidRPr="00F211FD">
          <w:rPr>
            <w:sz w:val="24"/>
            <w:szCs w:val="24"/>
          </w:rPr>
          <w:t>=Ranun rhomb;</w:t>
        </w:r>
        <w:del w:id="788" w:author="Emma Chandler" w:date="2020-12-04T09:31:00Z">
          <w:r w:rsidRPr="00F211FD" w:rsidDel="00C60872">
            <w:rPr>
              <w:sz w:val="24"/>
              <w:szCs w:val="24"/>
            </w:rPr>
            <w:delText>C=Calth palus;</w:delText>
          </w:r>
        </w:del>
      </w:ins>
      <w:ins w:id="789" w:author="Emma Chandler" w:date="2020-12-04T09:31:00Z">
        <w:r w:rsidR="00C60872">
          <w:rPr>
            <w:sz w:val="24"/>
            <w:szCs w:val="24"/>
          </w:rPr>
          <w:t>B</w:t>
        </w:r>
      </w:ins>
      <w:ins w:id="790" w:author="Steven Travers" w:date="2020-12-02T22:02:00Z">
        <w:del w:id="791" w:author="Emma Chandler" w:date="2020-12-04T09:31:00Z">
          <w:r w:rsidRPr="00F211FD" w:rsidDel="00C60872">
            <w:rPr>
              <w:sz w:val="24"/>
              <w:szCs w:val="24"/>
            </w:rPr>
            <w:delText>D</w:delText>
          </w:r>
        </w:del>
        <w:r w:rsidRPr="00F211FD">
          <w:rPr>
            <w:sz w:val="24"/>
            <w:szCs w:val="24"/>
          </w:rPr>
          <w:t>=Ceras arven;</w:t>
        </w:r>
      </w:ins>
      <w:ins w:id="792" w:author="Emma Chandler" w:date="2020-12-04T09:31:00Z">
        <w:r w:rsidR="00C60872">
          <w:rPr>
            <w:sz w:val="24"/>
            <w:szCs w:val="24"/>
          </w:rPr>
          <w:t>C</w:t>
        </w:r>
      </w:ins>
      <w:ins w:id="793" w:author="Steven Travers" w:date="2020-12-02T22:02:00Z">
        <w:del w:id="794" w:author="Emma Chandler" w:date="2020-12-04T09:31:00Z">
          <w:r w:rsidRPr="00F211FD" w:rsidDel="00C60872">
            <w:rPr>
              <w:sz w:val="24"/>
              <w:szCs w:val="24"/>
            </w:rPr>
            <w:delText>E</w:delText>
          </w:r>
        </w:del>
        <w:r w:rsidRPr="00F211FD">
          <w:rPr>
            <w:sz w:val="24"/>
            <w:szCs w:val="24"/>
          </w:rPr>
          <w:t>=Ranun abort;</w:t>
        </w:r>
      </w:ins>
      <w:ins w:id="795" w:author="Emma Chandler" w:date="2020-12-04T09:31:00Z">
        <w:r w:rsidR="00C60872">
          <w:rPr>
            <w:sz w:val="24"/>
            <w:szCs w:val="24"/>
          </w:rPr>
          <w:t>D</w:t>
        </w:r>
      </w:ins>
      <w:ins w:id="796" w:author="Steven Travers" w:date="2020-12-02T22:02:00Z">
        <w:del w:id="797" w:author="Emma Chandler" w:date="2020-12-04T09:31:00Z">
          <w:r w:rsidRPr="00F211FD" w:rsidDel="00C60872">
            <w:rPr>
              <w:sz w:val="24"/>
              <w:szCs w:val="24"/>
            </w:rPr>
            <w:delText>F</w:delText>
          </w:r>
        </w:del>
        <w:r w:rsidRPr="00F211FD">
          <w:rPr>
            <w:sz w:val="24"/>
            <w:szCs w:val="24"/>
          </w:rPr>
          <w:t>=Oxali viola;</w:t>
        </w:r>
      </w:ins>
      <w:ins w:id="798" w:author="Emma Chandler" w:date="2020-12-04T09:32:00Z">
        <w:r w:rsidR="00C60872">
          <w:rPr>
            <w:sz w:val="24"/>
            <w:szCs w:val="24"/>
          </w:rPr>
          <w:t>E</w:t>
        </w:r>
      </w:ins>
      <w:ins w:id="799" w:author="Steven Travers" w:date="2020-12-02T22:02:00Z">
        <w:del w:id="800" w:author="Emma Chandler" w:date="2020-12-04T09:32:00Z">
          <w:r w:rsidRPr="00F211FD" w:rsidDel="00C60872">
            <w:rPr>
              <w:sz w:val="24"/>
              <w:szCs w:val="24"/>
            </w:rPr>
            <w:delText>G</w:delText>
          </w:r>
        </w:del>
        <w:r w:rsidRPr="00F211FD">
          <w:rPr>
            <w:sz w:val="24"/>
            <w:szCs w:val="24"/>
          </w:rPr>
          <w:t>=Sisyr angus;</w:t>
        </w:r>
      </w:ins>
      <w:ins w:id="801" w:author="Emma Chandler" w:date="2020-12-04T09:31:00Z">
        <w:r w:rsidR="00C60872" w:rsidRPr="00F211FD" w:rsidDel="00C60872">
          <w:rPr>
            <w:sz w:val="24"/>
            <w:szCs w:val="24"/>
          </w:rPr>
          <w:t xml:space="preserve"> </w:t>
        </w:r>
      </w:ins>
      <w:ins w:id="802" w:author="Steven Travers" w:date="2020-12-02T22:02:00Z">
        <w:del w:id="803" w:author="Emma Chandler" w:date="2020-12-04T09:31:00Z">
          <w:r w:rsidRPr="00F211FD" w:rsidDel="00C60872">
            <w:rPr>
              <w:sz w:val="24"/>
              <w:szCs w:val="24"/>
            </w:rPr>
            <w:delText>H=Litho canes;</w:delText>
          </w:r>
        </w:del>
      </w:ins>
      <w:ins w:id="804" w:author="Emma Chandler" w:date="2020-12-04T09:32:00Z">
        <w:r w:rsidR="00C60872">
          <w:rPr>
            <w:sz w:val="24"/>
            <w:szCs w:val="24"/>
          </w:rPr>
          <w:t>F</w:t>
        </w:r>
      </w:ins>
      <w:ins w:id="805" w:author="Steven Travers" w:date="2020-12-02T22:02:00Z">
        <w:del w:id="806" w:author="Emma Chandler" w:date="2020-12-04T09:32:00Z">
          <w:r w:rsidRPr="00F211FD" w:rsidDel="00C60872">
            <w:rPr>
              <w:sz w:val="24"/>
              <w:szCs w:val="24"/>
            </w:rPr>
            <w:delText>I</w:delText>
          </w:r>
        </w:del>
        <w:r w:rsidRPr="00F211FD">
          <w:rPr>
            <w:sz w:val="24"/>
            <w:szCs w:val="24"/>
          </w:rPr>
          <w:t>=Trill cernu;</w:t>
        </w:r>
      </w:ins>
      <w:ins w:id="807" w:author="Emma Chandler" w:date="2020-12-04T09:32:00Z">
        <w:r w:rsidR="00C60872">
          <w:rPr>
            <w:sz w:val="24"/>
            <w:szCs w:val="24"/>
          </w:rPr>
          <w:t>G</w:t>
        </w:r>
      </w:ins>
      <w:ins w:id="808" w:author="Steven Travers" w:date="2020-12-02T22:02:00Z">
        <w:del w:id="809" w:author="Emma Chandler" w:date="2020-12-04T09:32:00Z">
          <w:r w:rsidRPr="00F211FD" w:rsidDel="00C60872">
            <w:rPr>
              <w:sz w:val="24"/>
              <w:szCs w:val="24"/>
            </w:rPr>
            <w:delText>J</w:delText>
          </w:r>
        </w:del>
        <w:r w:rsidRPr="00F211FD">
          <w:rPr>
            <w:sz w:val="24"/>
            <w:szCs w:val="24"/>
          </w:rPr>
          <w:t>=Litho incis;</w:t>
        </w:r>
      </w:ins>
      <w:ins w:id="810" w:author="Emma Chandler" w:date="2020-12-04T09:32:00Z">
        <w:r w:rsidR="00C60872">
          <w:rPr>
            <w:sz w:val="24"/>
            <w:szCs w:val="24"/>
          </w:rPr>
          <w:t>H</w:t>
        </w:r>
      </w:ins>
      <w:ins w:id="811" w:author="Steven Travers" w:date="2020-12-02T22:02:00Z">
        <w:del w:id="812" w:author="Emma Chandler" w:date="2020-12-04T09:32:00Z">
          <w:r w:rsidRPr="00F211FD" w:rsidDel="00C60872">
            <w:rPr>
              <w:sz w:val="24"/>
              <w:szCs w:val="24"/>
            </w:rPr>
            <w:delText>K</w:delText>
          </w:r>
        </w:del>
        <w:r w:rsidRPr="00F211FD">
          <w:rPr>
            <w:sz w:val="24"/>
            <w:szCs w:val="24"/>
          </w:rPr>
          <w:t>=Pedic canad;</w:t>
        </w:r>
      </w:ins>
      <w:ins w:id="813" w:author="Emma Chandler" w:date="2020-12-04T09:32:00Z">
        <w:r w:rsidR="00C60872">
          <w:rPr>
            <w:sz w:val="24"/>
            <w:szCs w:val="24"/>
          </w:rPr>
          <w:t>I</w:t>
        </w:r>
      </w:ins>
      <w:ins w:id="814" w:author="Steven Travers" w:date="2020-12-02T22:02:00Z">
        <w:del w:id="815" w:author="Emma Chandler" w:date="2020-12-04T09:32:00Z">
          <w:r w:rsidRPr="00F211FD" w:rsidDel="00C60872">
            <w:rPr>
              <w:sz w:val="24"/>
              <w:szCs w:val="24"/>
            </w:rPr>
            <w:delText>L</w:delText>
          </w:r>
        </w:del>
        <w:r w:rsidRPr="00F211FD">
          <w:rPr>
            <w:sz w:val="24"/>
            <w:szCs w:val="24"/>
          </w:rPr>
          <w:t>=Zizia aurea;</w:t>
        </w:r>
      </w:ins>
      <w:ins w:id="816" w:author="Emma Chandler" w:date="2020-12-04T09:32:00Z">
        <w:r w:rsidR="00C60872">
          <w:rPr>
            <w:sz w:val="24"/>
            <w:szCs w:val="24"/>
          </w:rPr>
          <w:t>J</w:t>
        </w:r>
      </w:ins>
      <w:ins w:id="817" w:author="Steven Travers" w:date="2020-12-02T22:02:00Z">
        <w:del w:id="818" w:author="Emma Chandler" w:date="2020-12-04T09:32:00Z">
          <w:r w:rsidRPr="00F211FD" w:rsidDel="00C60872">
            <w:rPr>
              <w:sz w:val="24"/>
              <w:szCs w:val="24"/>
            </w:rPr>
            <w:delText>M</w:delText>
          </w:r>
        </w:del>
        <w:r w:rsidRPr="00F211FD">
          <w:rPr>
            <w:sz w:val="24"/>
            <w:szCs w:val="24"/>
          </w:rPr>
          <w:t>=Vicia ameri;</w:t>
        </w:r>
      </w:ins>
      <w:ins w:id="819" w:author="Emma Chandler" w:date="2020-12-04T09:32:00Z">
        <w:r w:rsidR="00C60872">
          <w:rPr>
            <w:sz w:val="24"/>
            <w:szCs w:val="24"/>
          </w:rPr>
          <w:t>K</w:t>
        </w:r>
      </w:ins>
      <w:ins w:id="820" w:author="Steven Travers" w:date="2020-12-02T22:02:00Z">
        <w:del w:id="821" w:author="Emma Chandler" w:date="2020-12-04T09:32:00Z">
          <w:r w:rsidRPr="00F211FD" w:rsidDel="00C60872">
            <w:rPr>
              <w:sz w:val="24"/>
              <w:szCs w:val="24"/>
            </w:rPr>
            <w:delText>N</w:delText>
          </w:r>
        </w:del>
        <w:r w:rsidRPr="00F211FD">
          <w:rPr>
            <w:sz w:val="24"/>
            <w:szCs w:val="24"/>
          </w:rPr>
          <w:t>=Cypri candi;</w:t>
        </w:r>
      </w:ins>
      <w:ins w:id="822" w:author="Emma Chandler" w:date="2020-12-04T09:32:00Z">
        <w:r w:rsidR="00C60872">
          <w:rPr>
            <w:sz w:val="24"/>
            <w:szCs w:val="24"/>
          </w:rPr>
          <w:t>L</w:t>
        </w:r>
      </w:ins>
      <w:ins w:id="823" w:author="Steven Travers" w:date="2020-12-02T22:02:00Z">
        <w:del w:id="824" w:author="Emma Chandler" w:date="2020-12-04T09:32:00Z">
          <w:r w:rsidRPr="00F211FD" w:rsidDel="00C60872">
            <w:rPr>
              <w:sz w:val="24"/>
              <w:szCs w:val="24"/>
            </w:rPr>
            <w:delText>O</w:delText>
          </w:r>
        </w:del>
        <w:r w:rsidRPr="00F211FD">
          <w:rPr>
            <w:sz w:val="24"/>
            <w:szCs w:val="24"/>
          </w:rPr>
          <w:t>=Achil mille;</w:t>
        </w:r>
      </w:ins>
      <w:ins w:id="825" w:author="Emma Chandler" w:date="2020-12-04T09:32:00Z">
        <w:r w:rsidR="00C60872">
          <w:rPr>
            <w:sz w:val="24"/>
            <w:szCs w:val="24"/>
          </w:rPr>
          <w:t>M</w:t>
        </w:r>
      </w:ins>
      <w:ins w:id="826" w:author="Steven Travers" w:date="2020-12-02T22:02:00Z">
        <w:del w:id="827" w:author="Emma Chandler" w:date="2020-12-04T09:32:00Z">
          <w:r w:rsidRPr="00F211FD" w:rsidDel="00C60872">
            <w:rPr>
              <w:sz w:val="24"/>
              <w:szCs w:val="24"/>
            </w:rPr>
            <w:delText>P</w:delText>
          </w:r>
        </w:del>
        <w:r w:rsidRPr="00F211FD">
          <w:rPr>
            <w:sz w:val="24"/>
            <w:szCs w:val="24"/>
          </w:rPr>
          <w:t>=Anemo canad;</w:t>
        </w:r>
      </w:ins>
      <w:ins w:id="828" w:author="Emma Chandler" w:date="2020-12-04T09:32:00Z">
        <w:r w:rsidR="00C60872">
          <w:rPr>
            <w:sz w:val="24"/>
            <w:szCs w:val="24"/>
          </w:rPr>
          <w:t>N</w:t>
        </w:r>
      </w:ins>
      <w:ins w:id="829" w:author="Steven Travers" w:date="2020-12-02T22:02:00Z">
        <w:del w:id="830" w:author="Emma Chandler" w:date="2020-12-04T09:32:00Z">
          <w:r w:rsidRPr="00F211FD" w:rsidDel="00C60872">
            <w:rPr>
              <w:sz w:val="24"/>
              <w:szCs w:val="24"/>
            </w:rPr>
            <w:delText>Q</w:delText>
          </w:r>
        </w:del>
        <w:r w:rsidRPr="00F211FD">
          <w:rPr>
            <w:sz w:val="24"/>
            <w:szCs w:val="24"/>
          </w:rPr>
          <w:t>=Oxytr lambe;</w:t>
        </w:r>
      </w:ins>
      <w:ins w:id="831" w:author="Emma Chandler" w:date="2020-12-04T09:32:00Z">
        <w:r w:rsidR="00C60872">
          <w:rPr>
            <w:sz w:val="24"/>
            <w:szCs w:val="24"/>
          </w:rPr>
          <w:t>O</w:t>
        </w:r>
      </w:ins>
      <w:ins w:id="832" w:author="Steven Travers" w:date="2020-12-02T22:02:00Z">
        <w:del w:id="833" w:author="Emma Chandler" w:date="2020-12-04T09:32:00Z">
          <w:r w:rsidRPr="00F211FD" w:rsidDel="00C60872">
            <w:rPr>
              <w:sz w:val="24"/>
              <w:szCs w:val="24"/>
            </w:rPr>
            <w:delText>R</w:delText>
          </w:r>
        </w:del>
        <w:r w:rsidRPr="00F211FD">
          <w:rPr>
            <w:sz w:val="24"/>
            <w:szCs w:val="24"/>
          </w:rPr>
          <w:t>=Rosa arkan;</w:t>
        </w:r>
      </w:ins>
      <w:ins w:id="834" w:author="Emma Chandler" w:date="2020-12-04T09:32:00Z">
        <w:r w:rsidR="00C60872">
          <w:rPr>
            <w:sz w:val="24"/>
            <w:szCs w:val="24"/>
          </w:rPr>
          <w:t>P</w:t>
        </w:r>
      </w:ins>
      <w:ins w:id="835" w:author="Steven Travers" w:date="2020-12-02T22:02:00Z">
        <w:del w:id="836" w:author="Emma Chandler" w:date="2020-12-04T09:32:00Z">
          <w:r w:rsidRPr="00F211FD" w:rsidDel="00C60872">
            <w:rPr>
              <w:sz w:val="24"/>
              <w:szCs w:val="24"/>
            </w:rPr>
            <w:delText>S</w:delText>
          </w:r>
        </w:del>
        <w:r w:rsidRPr="00F211FD">
          <w:rPr>
            <w:sz w:val="24"/>
            <w:szCs w:val="24"/>
          </w:rPr>
          <w:t>=Penst grand;</w:t>
        </w:r>
      </w:ins>
      <w:ins w:id="837" w:author="Emma Chandler" w:date="2020-12-04T09:32:00Z">
        <w:r w:rsidR="00C60872">
          <w:rPr>
            <w:sz w:val="24"/>
            <w:szCs w:val="24"/>
          </w:rPr>
          <w:t>Q</w:t>
        </w:r>
      </w:ins>
      <w:ins w:id="838" w:author="Steven Travers" w:date="2020-12-02T22:02:00Z">
        <w:del w:id="839" w:author="Emma Chandler" w:date="2020-12-04T09:32:00Z">
          <w:r w:rsidRPr="00F211FD" w:rsidDel="00C60872">
            <w:rPr>
              <w:sz w:val="24"/>
              <w:szCs w:val="24"/>
            </w:rPr>
            <w:delText>T</w:delText>
          </w:r>
        </w:del>
        <w:r w:rsidRPr="00F211FD">
          <w:rPr>
            <w:sz w:val="24"/>
            <w:szCs w:val="24"/>
          </w:rPr>
          <w:t>=Penst graci;</w:t>
        </w:r>
      </w:ins>
      <w:ins w:id="840" w:author="Emma Chandler" w:date="2020-12-04T09:31:00Z">
        <w:r w:rsidR="00C60872" w:rsidRPr="00F211FD" w:rsidDel="00C60872">
          <w:rPr>
            <w:sz w:val="24"/>
            <w:szCs w:val="24"/>
          </w:rPr>
          <w:t xml:space="preserve"> </w:t>
        </w:r>
      </w:ins>
      <w:ins w:id="841" w:author="Steven Travers" w:date="2020-12-02T22:02:00Z">
        <w:del w:id="842" w:author="Emma Chandler" w:date="2020-12-04T09:31:00Z">
          <w:r w:rsidRPr="00F211FD" w:rsidDel="00C60872">
            <w:rPr>
              <w:sz w:val="24"/>
              <w:szCs w:val="24"/>
            </w:rPr>
            <w:delText>U=Campa rotun;</w:delText>
          </w:r>
        </w:del>
      </w:ins>
      <w:ins w:id="843" w:author="Emma Chandler" w:date="2020-12-04T09:32:00Z">
        <w:r w:rsidR="00C60872">
          <w:rPr>
            <w:sz w:val="24"/>
            <w:szCs w:val="24"/>
          </w:rPr>
          <w:t>R</w:t>
        </w:r>
      </w:ins>
      <w:ins w:id="844" w:author="Steven Travers" w:date="2020-12-02T22:02:00Z">
        <w:del w:id="845" w:author="Emma Chandler" w:date="2020-12-04T09:32:00Z">
          <w:r w:rsidRPr="00F211FD" w:rsidDel="00C60872">
            <w:rPr>
              <w:sz w:val="24"/>
              <w:szCs w:val="24"/>
            </w:rPr>
            <w:delText>V</w:delText>
          </w:r>
        </w:del>
        <w:r w:rsidRPr="00F211FD">
          <w:rPr>
            <w:sz w:val="24"/>
            <w:szCs w:val="24"/>
          </w:rPr>
          <w:t>=Zigad elega;</w:t>
        </w:r>
      </w:ins>
      <w:ins w:id="846" w:author="Emma Chandler" w:date="2020-12-04T09:31:00Z">
        <w:r w:rsidR="00C60872" w:rsidRPr="00F211FD" w:rsidDel="00C60872">
          <w:rPr>
            <w:sz w:val="24"/>
            <w:szCs w:val="24"/>
          </w:rPr>
          <w:t xml:space="preserve"> </w:t>
        </w:r>
      </w:ins>
      <w:ins w:id="847" w:author="Steven Travers" w:date="2020-12-02T22:02:00Z">
        <w:del w:id="848" w:author="Emma Chandler" w:date="2020-12-04T09:31:00Z">
          <w:r w:rsidRPr="00F211FD" w:rsidDel="00C60872">
            <w:rPr>
              <w:sz w:val="24"/>
              <w:szCs w:val="24"/>
            </w:rPr>
            <w:delText>W=Amorp canes;</w:delText>
          </w:r>
        </w:del>
      </w:ins>
      <w:ins w:id="849" w:author="Emma Chandler" w:date="2020-12-04T09:32:00Z">
        <w:r w:rsidR="00C60872">
          <w:rPr>
            <w:sz w:val="24"/>
            <w:szCs w:val="24"/>
          </w:rPr>
          <w:t>S</w:t>
        </w:r>
      </w:ins>
      <w:ins w:id="850" w:author="Steven Travers" w:date="2020-12-02T22:02:00Z">
        <w:del w:id="851" w:author="Emma Chandler" w:date="2020-12-04T09:32:00Z">
          <w:r w:rsidRPr="00F211FD" w:rsidDel="00C60872">
            <w:rPr>
              <w:sz w:val="24"/>
              <w:szCs w:val="24"/>
            </w:rPr>
            <w:delText>X</w:delText>
          </w:r>
        </w:del>
        <w:r w:rsidRPr="00F211FD">
          <w:rPr>
            <w:sz w:val="24"/>
            <w:szCs w:val="24"/>
          </w:rPr>
          <w:t>=Oenot nutta.</w:t>
        </w:r>
      </w:ins>
    </w:p>
    <w:p w14:paraId="2FD68A32" w14:textId="54807296" w:rsidR="00F211FD" w:rsidRDefault="00F211FD">
      <w:pPr>
        <w:tabs>
          <w:tab w:val="left" w:pos="810"/>
        </w:tabs>
        <w:rPr>
          <w:ins w:id="852" w:author="Steven Travers" w:date="2020-12-02T22:02:00Z"/>
          <w:sz w:val="24"/>
          <w:szCs w:val="24"/>
        </w:rPr>
        <w:pPrChange w:id="853" w:author="Steven Travers" w:date="2020-12-02T22:02:00Z">
          <w:pPr>
            <w:jc w:val="center"/>
          </w:pPr>
        </w:pPrChange>
      </w:pPr>
    </w:p>
    <w:p w14:paraId="5EB8B6D6" w14:textId="4C09921E" w:rsidR="00F211FD" w:rsidRDefault="00F211FD">
      <w:pPr>
        <w:tabs>
          <w:tab w:val="left" w:pos="810"/>
        </w:tabs>
        <w:rPr>
          <w:ins w:id="854" w:author="Steven Travers" w:date="2020-12-02T22:02:00Z"/>
          <w:sz w:val="24"/>
          <w:szCs w:val="24"/>
        </w:rPr>
        <w:pPrChange w:id="855" w:author="Steven Travers" w:date="2020-12-02T22:02:00Z">
          <w:pPr>
            <w:jc w:val="center"/>
          </w:pPr>
        </w:pPrChange>
      </w:pPr>
      <w:ins w:id="856" w:author="Steven Travers" w:date="2020-12-02T22:02:00Z">
        <w:r>
          <w:rPr>
            <w:sz w:val="24"/>
            <w:szCs w:val="24"/>
          </w:rPr>
          <w:t>Figure 2.</w:t>
        </w:r>
      </w:ins>
      <w:ins w:id="857" w:author="Steven Travers" w:date="2020-12-02T22:03:00Z">
        <w:r w:rsidRPr="00F211FD">
          <w:rPr>
            <w:sz w:val="24"/>
            <w:szCs w:val="24"/>
          </w:rPr>
          <w:t xml:space="preserve"> </w:t>
        </w:r>
        <w:r w:rsidRPr="00283FF5">
          <w:rPr>
            <w:sz w:val="24"/>
            <w:szCs w:val="24"/>
          </w:rPr>
          <w:t xml:space="preserve">Path diagrams with </w:t>
        </w:r>
        <w:commentRangeStart w:id="858"/>
        <w:r w:rsidRPr="00283FF5">
          <w:rPr>
            <w:sz w:val="24"/>
            <w:szCs w:val="24"/>
          </w:rPr>
          <w:t xml:space="preserve">indirect effect </w:t>
        </w:r>
        <w:commentRangeEnd w:id="858"/>
        <w:r>
          <w:rPr>
            <w:rStyle w:val="CommentReference"/>
          </w:rPr>
          <w:commentReference w:id="858"/>
        </w:r>
        <w:r w:rsidRPr="00283FF5">
          <w:rPr>
            <w:sz w:val="24"/>
            <w:szCs w:val="24"/>
          </w:rPr>
          <w:t>estimates labeled. Number of asterisks indicate level of significance for p-value: *p ≤ 0.05, **p ≤ 0.01, ***p ≤ 0.001.</w:t>
        </w:r>
      </w:ins>
    </w:p>
    <w:p w14:paraId="71B56B81" w14:textId="57EA2754" w:rsidR="00F211FD" w:rsidRDefault="00F211FD">
      <w:pPr>
        <w:tabs>
          <w:tab w:val="left" w:pos="810"/>
        </w:tabs>
        <w:rPr>
          <w:ins w:id="859" w:author="Steven Travers" w:date="2020-12-02T22:02:00Z"/>
          <w:sz w:val="24"/>
          <w:szCs w:val="24"/>
        </w:rPr>
        <w:pPrChange w:id="860" w:author="Steven Travers" w:date="2020-12-02T22:02:00Z">
          <w:pPr>
            <w:jc w:val="center"/>
          </w:pPr>
        </w:pPrChange>
      </w:pPr>
    </w:p>
    <w:p w14:paraId="4CF397E8" w14:textId="381789AE" w:rsidR="00F211FD" w:rsidRDefault="00F211FD">
      <w:pPr>
        <w:tabs>
          <w:tab w:val="left" w:pos="810"/>
        </w:tabs>
        <w:rPr>
          <w:ins w:id="861" w:author="Steven Travers" w:date="2020-12-02T22:02:00Z"/>
          <w:sz w:val="24"/>
          <w:szCs w:val="24"/>
        </w:rPr>
        <w:pPrChange w:id="862" w:author="Steven Travers" w:date="2020-12-02T22:02:00Z">
          <w:pPr>
            <w:jc w:val="center"/>
          </w:pPr>
        </w:pPrChange>
      </w:pPr>
    </w:p>
    <w:p w14:paraId="7A09AF59" w14:textId="1A8F71EF" w:rsidR="00F211FD" w:rsidRDefault="00F211FD">
      <w:pPr>
        <w:tabs>
          <w:tab w:val="left" w:pos="810"/>
        </w:tabs>
        <w:rPr>
          <w:ins w:id="863" w:author="Steven Travers" w:date="2020-12-02T22:02:00Z"/>
          <w:sz w:val="24"/>
          <w:szCs w:val="24"/>
        </w:rPr>
        <w:pPrChange w:id="864" w:author="Steven Travers" w:date="2020-12-02T22:02:00Z">
          <w:pPr>
            <w:jc w:val="center"/>
          </w:pPr>
        </w:pPrChange>
      </w:pPr>
      <w:ins w:id="865" w:author="Steven Travers" w:date="2020-12-02T22:02:00Z">
        <w:r>
          <w:rPr>
            <w:sz w:val="24"/>
            <w:szCs w:val="24"/>
          </w:rPr>
          <w:t xml:space="preserve">Figure 3.  </w:t>
        </w:r>
      </w:ins>
      <w:ins w:id="866" w:author="Steven Travers" w:date="2020-12-02T22:04:00Z">
        <w:r>
          <w:rPr>
            <w:sz w:val="24"/>
            <w:szCs w:val="24"/>
          </w:rPr>
          <w:t>Simple linear regressions</w:t>
        </w:r>
        <w:r w:rsidRPr="00283FF5">
          <w:rPr>
            <w:sz w:val="24"/>
            <w:szCs w:val="24"/>
          </w:rPr>
          <w:t xml:space="preserve"> of FFD </w:t>
        </w:r>
        <w:r>
          <w:rPr>
            <w:sz w:val="24"/>
            <w:szCs w:val="24"/>
          </w:rPr>
          <w:t>as a function of</w:t>
        </w:r>
        <w:r w:rsidRPr="00283FF5">
          <w:rPr>
            <w:sz w:val="24"/>
            <w:szCs w:val="24"/>
          </w:rPr>
          <w:t xml:space="preserve"> SPDX for each species</w:t>
        </w:r>
        <w:r>
          <w:rPr>
            <w:sz w:val="24"/>
            <w:szCs w:val="24"/>
          </w:rPr>
          <w:t xml:space="preserve"> with best-fit lines based on least-square estimates. Results for species are organized </w:t>
        </w:r>
        <w:r w:rsidRPr="00283FF5">
          <w:rPr>
            <w:sz w:val="24"/>
            <w:szCs w:val="24"/>
          </w:rPr>
          <w:t>in order of</w:t>
        </w:r>
        <w:r>
          <w:rPr>
            <w:sz w:val="24"/>
            <w:szCs w:val="24"/>
          </w:rPr>
          <w:t xml:space="preserve"> flowering sequence over the season from </w:t>
        </w:r>
        <w:r w:rsidRPr="00283FF5">
          <w:rPr>
            <w:sz w:val="24"/>
            <w:szCs w:val="24"/>
          </w:rPr>
          <w:t xml:space="preserve"> early </w:t>
        </w:r>
        <w:r>
          <w:rPr>
            <w:sz w:val="24"/>
            <w:szCs w:val="24"/>
          </w:rPr>
          <w:t>spring to late summer</w:t>
        </w:r>
      </w:ins>
    </w:p>
    <w:p w14:paraId="4C9E9C3A" w14:textId="77777777" w:rsidR="00283262" w:rsidRDefault="00A04784">
      <w:pPr>
        <w:jc w:val="center"/>
        <w:rPr>
          <w:sz w:val="24"/>
          <w:szCs w:val="24"/>
        </w:rPr>
        <w:pPrChange w:id="867" w:author="Steven Travers" w:date="2020-12-02T21:53:00Z">
          <w:pPr/>
        </w:pPrChange>
      </w:pPr>
      <w:ins w:id="868" w:author="Steven Travers" w:date="2020-12-02T21:51:00Z">
        <w:r w:rsidRPr="00F211FD">
          <w:rPr>
            <w:sz w:val="24"/>
            <w:szCs w:val="24"/>
          </w:rPr>
          <w:br w:type="page"/>
        </w:r>
      </w:ins>
      <w:r w:rsidR="00283262" w:rsidRPr="00AE2126">
        <w:rPr>
          <w:noProof/>
        </w:rPr>
        <w:lastRenderedPageBreak/>
        <w:drawing>
          <wp:inline distT="0" distB="0" distL="0" distR="0" wp14:anchorId="25EB5529" wp14:editId="502EC8CE">
            <wp:extent cx="5325837" cy="3100754"/>
            <wp:effectExtent l="0" t="0" r="825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stretch>
                      <a:fillRect/>
                    </a:stretch>
                  </pic:blipFill>
                  <pic:spPr>
                    <a:xfrm>
                      <a:off x="0" y="0"/>
                      <a:ext cx="5348700" cy="3114065"/>
                    </a:xfrm>
                    <a:prstGeom prst="rect">
                      <a:avLst/>
                    </a:prstGeom>
                  </pic:spPr>
                </pic:pic>
              </a:graphicData>
            </a:graphic>
          </wp:inline>
        </w:drawing>
      </w:r>
    </w:p>
    <w:p w14:paraId="2616D95C" w14:textId="77777777" w:rsidR="00283262" w:rsidRDefault="00283262" w:rsidP="00283262">
      <w:pPr>
        <w:jc w:val="center"/>
        <w:rPr>
          <w:sz w:val="24"/>
          <w:szCs w:val="24"/>
        </w:rPr>
      </w:pPr>
    </w:p>
    <w:p w14:paraId="7B164A31" w14:textId="2B422133" w:rsidR="00A04784" w:rsidDel="007919DC" w:rsidRDefault="00283262" w:rsidP="00283262">
      <w:pPr>
        <w:rPr>
          <w:ins w:id="869" w:author="Steven Travers" w:date="2020-12-02T21:52:00Z"/>
          <w:del w:id="870" w:author="Emma Chandler" w:date="2020-12-06T13:27:00Z"/>
          <w:sz w:val="24"/>
          <w:szCs w:val="24"/>
        </w:rPr>
      </w:pPr>
      <w:r>
        <w:rPr>
          <w:sz w:val="24"/>
          <w:szCs w:val="24"/>
        </w:rPr>
        <w:t>Figure 1.</w:t>
      </w:r>
      <w:ins w:id="871" w:author="Steven Travers" w:date="2020-12-02T21:52:00Z">
        <w:del w:id="872" w:author="Emma Chandler" w:date="2020-12-06T13:27:00Z">
          <w:r w:rsidR="00A04784" w:rsidDel="007919DC">
            <w:rPr>
              <w:sz w:val="24"/>
              <w:szCs w:val="24"/>
            </w:rPr>
            <w:br w:type="page"/>
          </w:r>
        </w:del>
      </w:ins>
    </w:p>
    <w:p w14:paraId="7948AF4B" w14:textId="79F5FF08" w:rsidR="00A04784" w:rsidDel="007919DC" w:rsidRDefault="00A04784">
      <w:pPr>
        <w:rPr>
          <w:ins w:id="873" w:author="Steven Travers" w:date="2020-12-02T21:51:00Z"/>
          <w:del w:id="874" w:author="Emma Chandler" w:date="2020-12-06T13:27:00Z"/>
          <w:sz w:val="24"/>
          <w:szCs w:val="24"/>
        </w:rPr>
      </w:pPr>
    </w:p>
    <w:p w14:paraId="7AD3B7CA" w14:textId="0A6D3E4A" w:rsidR="00A05B6D" w:rsidRDefault="007919DC" w:rsidP="007919DC">
      <w:pPr>
        <w:spacing w:line="480" w:lineRule="auto"/>
        <w:rPr>
          <w:ins w:id="875" w:author="Steven Travers" w:date="2020-12-02T21:52:00Z"/>
          <w:sz w:val="24"/>
          <w:szCs w:val="24"/>
        </w:rPr>
      </w:pPr>
      <w:ins w:id="876" w:author="Emma Chandler" w:date="2020-12-06T13:27:00Z">
        <w:r>
          <w:rPr>
            <w:noProof/>
            <w:sz w:val="24"/>
            <w:szCs w:val="24"/>
          </w:rPr>
          <w:lastRenderedPageBreak/>
          <w:drawing>
            <wp:inline distT="0" distB="0" distL="0" distR="0" wp14:anchorId="1BFB4379" wp14:editId="0ECF5604">
              <wp:extent cx="6324472" cy="6416040"/>
              <wp:effectExtent l="0" t="0" r="635" b="381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rotWithShape="1">
                      <a:blip r:embed="rId11" cstate="print">
                        <a:extLst>
                          <a:ext uri="{28A0092B-C50C-407E-A947-70E740481C1C}">
                            <a14:useLocalDpi xmlns:a14="http://schemas.microsoft.com/office/drawing/2010/main" val="0"/>
                          </a:ext>
                        </a:extLst>
                      </a:blip>
                      <a:srcRect l="7722" r="6648"/>
                      <a:stretch/>
                    </pic:blipFill>
                    <pic:spPr bwMode="auto">
                      <a:xfrm>
                        <a:off x="0" y="0"/>
                        <a:ext cx="6343575" cy="6435419"/>
                      </a:xfrm>
                      <a:prstGeom prst="rect">
                        <a:avLst/>
                      </a:prstGeom>
                      <a:ln>
                        <a:noFill/>
                      </a:ln>
                      <a:extLst>
                        <a:ext uri="{53640926-AAD7-44D8-BBD7-CCE9431645EC}">
                          <a14:shadowObscured xmlns:a14="http://schemas.microsoft.com/office/drawing/2010/main"/>
                        </a:ext>
                      </a:extLst>
                    </pic:spPr>
                  </pic:pic>
                </a:graphicData>
              </a:graphic>
            </wp:inline>
          </w:drawing>
        </w:r>
      </w:ins>
      <w:ins w:id="877" w:author="Steven Travers" w:date="2020-12-02T21:51:00Z">
        <w:del w:id="878" w:author="Emma Chandler" w:date="2020-12-04T09:29:00Z">
          <w:r w:rsidR="00A04784" w:rsidRPr="00283FF5" w:rsidDel="00A531C4">
            <w:rPr>
              <w:noProof/>
              <w:sz w:val="24"/>
              <w:szCs w:val="24"/>
            </w:rPr>
            <w:lastRenderedPageBreak/>
            <w:drawing>
              <wp:inline distT="0" distB="0" distL="0" distR="0" wp14:anchorId="18FDD5EA" wp14:editId="0777FD32">
                <wp:extent cx="5126684" cy="615378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12" cstate="print">
                          <a:extLst>
                            <a:ext uri="{28A0092B-C50C-407E-A947-70E740481C1C}">
                              <a14:useLocalDpi xmlns:a14="http://schemas.microsoft.com/office/drawing/2010/main" val="0"/>
                            </a:ext>
                          </a:extLst>
                        </a:blip>
                        <a:srcRect l="6410" t="790" r="7326"/>
                        <a:stretch/>
                      </pic:blipFill>
                      <pic:spPr bwMode="auto">
                        <a:xfrm>
                          <a:off x="0" y="0"/>
                          <a:ext cx="5127137" cy="6154329"/>
                        </a:xfrm>
                        <a:prstGeom prst="rect">
                          <a:avLst/>
                        </a:prstGeom>
                        <a:ln>
                          <a:noFill/>
                        </a:ln>
                        <a:extLst>
                          <a:ext uri="{53640926-AAD7-44D8-BBD7-CCE9431645EC}">
                            <a14:shadowObscured xmlns:a14="http://schemas.microsoft.com/office/drawing/2010/main"/>
                          </a:ext>
                        </a:extLst>
                      </pic:spPr>
                    </pic:pic>
                  </a:graphicData>
                </a:graphic>
              </wp:inline>
            </w:drawing>
          </w:r>
        </w:del>
      </w:ins>
    </w:p>
    <w:p w14:paraId="48A09B16" w14:textId="77777777" w:rsidR="00944625" w:rsidRDefault="00944625" w:rsidP="00A04784">
      <w:pPr>
        <w:spacing w:line="480" w:lineRule="auto"/>
        <w:rPr>
          <w:ins w:id="879" w:author="Emma Chandler" w:date="2020-12-07T09:08:00Z"/>
          <w:sz w:val="24"/>
          <w:szCs w:val="24"/>
        </w:rPr>
      </w:pPr>
    </w:p>
    <w:p w14:paraId="125BC934" w14:textId="77777777" w:rsidR="00944625" w:rsidRDefault="00944625" w:rsidP="00A04784">
      <w:pPr>
        <w:spacing w:line="480" w:lineRule="auto"/>
        <w:rPr>
          <w:ins w:id="880" w:author="Emma Chandler" w:date="2020-12-07T09:08:00Z"/>
          <w:sz w:val="24"/>
          <w:szCs w:val="24"/>
        </w:rPr>
      </w:pPr>
    </w:p>
    <w:p w14:paraId="1F4F2EFD" w14:textId="77777777" w:rsidR="00944625" w:rsidRDefault="00944625" w:rsidP="00A04784">
      <w:pPr>
        <w:spacing w:line="480" w:lineRule="auto"/>
        <w:rPr>
          <w:ins w:id="881" w:author="Emma Chandler" w:date="2020-12-07T09:08:00Z"/>
          <w:sz w:val="24"/>
          <w:szCs w:val="24"/>
        </w:rPr>
      </w:pPr>
    </w:p>
    <w:p w14:paraId="5036B25B" w14:textId="3BCA6359" w:rsidR="00A04784" w:rsidDel="00944625" w:rsidRDefault="00A04784" w:rsidP="00A04784">
      <w:pPr>
        <w:spacing w:line="480" w:lineRule="auto"/>
        <w:rPr>
          <w:ins w:id="882" w:author="Steven Travers" w:date="2020-12-02T21:58:00Z"/>
          <w:del w:id="883" w:author="Emma Chandler" w:date="2020-12-07T09:08:00Z"/>
          <w:sz w:val="24"/>
          <w:szCs w:val="24"/>
        </w:rPr>
      </w:pPr>
      <w:ins w:id="884" w:author="Steven Travers" w:date="2020-12-02T21:52:00Z">
        <w:r>
          <w:rPr>
            <w:sz w:val="24"/>
            <w:szCs w:val="24"/>
          </w:rPr>
          <w:t>Figure 2.</w:t>
        </w:r>
      </w:ins>
    </w:p>
    <w:p w14:paraId="3ED6518F" w14:textId="5E521317" w:rsidR="00F211FD" w:rsidRDefault="00F211FD">
      <w:pPr>
        <w:spacing w:line="480" w:lineRule="auto"/>
        <w:rPr>
          <w:ins w:id="885" w:author="Steven Travers" w:date="2020-12-02T21:58:00Z"/>
          <w:sz w:val="24"/>
          <w:szCs w:val="24"/>
        </w:rPr>
        <w:pPrChange w:id="886" w:author="Emma Chandler" w:date="2020-12-07T09:08:00Z">
          <w:pPr/>
        </w:pPrChange>
      </w:pPr>
      <w:ins w:id="887" w:author="Steven Travers" w:date="2020-12-02T21:58:00Z">
        <w:del w:id="888" w:author="Emma Chandler" w:date="2020-12-07T09:08:00Z">
          <w:r w:rsidDel="00944625">
            <w:rPr>
              <w:sz w:val="24"/>
              <w:szCs w:val="24"/>
            </w:rPr>
            <w:lastRenderedPageBreak/>
            <w:br w:type="page"/>
          </w:r>
        </w:del>
      </w:ins>
    </w:p>
    <w:p w14:paraId="36DE5FB6" w14:textId="60BFDCD6" w:rsidR="00F211FD" w:rsidRDefault="00F211FD" w:rsidP="00A04784">
      <w:pPr>
        <w:spacing w:line="480" w:lineRule="auto"/>
        <w:rPr>
          <w:ins w:id="889" w:author="Steven Travers" w:date="2020-12-02T21:58:00Z"/>
          <w:sz w:val="24"/>
          <w:szCs w:val="24"/>
        </w:rPr>
      </w:pPr>
      <w:ins w:id="890" w:author="Steven Travers" w:date="2020-12-02T21:58:00Z">
        <w:del w:id="891" w:author="Emma Chandler" w:date="2020-12-04T09:09:00Z">
          <w:r w:rsidRPr="00283FF5" w:rsidDel="00A531C4">
            <w:rPr>
              <w:noProof/>
              <w:szCs w:val="24"/>
            </w:rPr>
            <w:lastRenderedPageBreak/>
            <w:drawing>
              <wp:inline distT="0" distB="0" distL="0" distR="0" wp14:anchorId="0FD25A67" wp14:editId="33AD7B73">
                <wp:extent cx="5362575" cy="7620000"/>
                <wp:effectExtent l="0" t="0" r="9525" b="0"/>
                <wp:docPr id="8" name="Picture 8" descr="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olyg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62575" cy="7620000"/>
                        </a:xfrm>
                        <a:prstGeom prst="rect">
                          <a:avLst/>
                        </a:prstGeom>
                      </pic:spPr>
                    </pic:pic>
                  </a:graphicData>
                </a:graphic>
              </wp:inline>
            </w:drawing>
          </w:r>
        </w:del>
      </w:ins>
      <w:ins w:id="892" w:author="Emma Chandler" w:date="2020-12-06T21:48:00Z">
        <w:r w:rsidR="00E4310D">
          <w:rPr>
            <w:noProof/>
            <w:sz w:val="24"/>
            <w:szCs w:val="24"/>
          </w:rPr>
          <w:lastRenderedPageBreak/>
          <w:drawing>
            <wp:inline distT="0" distB="0" distL="0" distR="0" wp14:anchorId="3B87D842" wp14:editId="59AA5113">
              <wp:extent cx="5943600" cy="7709535"/>
              <wp:effectExtent l="0" t="0" r="0" b="571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7709535"/>
                      </a:xfrm>
                      <a:prstGeom prst="rect">
                        <a:avLst/>
                      </a:prstGeom>
                    </pic:spPr>
                  </pic:pic>
                </a:graphicData>
              </a:graphic>
            </wp:inline>
          </w:drawing>
        </w:r>
      </w:ins>
    </w:p>
    <w:p w14:paraId="35E9C356" w14:textId="58FEAAB7" w:rsidR="00F211FD" w:rsidRPr="00283FF5" w:rsidRDefault="00F211FD" w:rsidP="00A04784">
      <w:pPr>
        <w:spacing w:line="480" w:lineRule="auto"/>
        <w:rPr>
          <w:sz w:val="24"/>
          <w:szCs w:val="24"/>
        </w:rPr>
      </w:pPr>
      <w:ins w:id="893" w:author="Steven Travers" w:date="2020-12-02T21:58:00Z">
        <w:r>
          <w:rPr>
            <w:sz w:val="24"/>
            <w:szCs w:val="24"/>
          </w:rPr>
          <w:t>Figure 3.</w:t>
        </w:r>
      </w:ins>
    </w:p>
    <w:sectPr w:rsidR="00F211FD" w:rsidRPr="00283F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7" w:author="Steven Travers" w:date="2020-11-30T22:27:00Z" w:initials="ST">
    <w:p w14:paraId="20428C99" w14:textId="2B0320A1" w:rsidR="00A24BE4" w:rsidRDefault="00A24BE4">
      <w:pPr>
        <w:pStyle w:val="CommentText"/>
      </w:pPr>
      <w:r>
        <w:rPr>
          <w:rStyle w:val="CommentReference"/>
        </w:rPr>
        <w:annotationRef/>
      </w:r>
      <w:r>
        <w:t>Not sure what this means.  If it snowed again after the first zero was reached what did we do with the data?</w:t>
      </w:r>
    </w:p>
  </w:comment>
  <w:comment w:id="69" w:author="Emma Chandler" w:date="2020-11-20T11:14:00Z" w:initials="EC">
    <w:p w14:paraId="7244D0D4" w14:textId="77777777" w:rsidR="00A24BE4" w:rsidRDefault="00A24BE4" w:rsidP="00895FF2">
      <w:r>
        <w:rPr>
          <w:rStyle w:val="CommentReference"/>
        </w:rPr>
        <w:annotationRef/>
      </w:r>
      <w:hyperlink r:id="rId1" w:history="1">
        <w:r w:rsidRPr="00E91CCE">
          <w:rPr>
            <w:rStyle w:val="Hyperlink"/>
          </w:rPr>
          <w:t>https://lavaan.ugent.be/tutorial/inspect.html</w:t>
        </w:r>
      </w:hyperlink>
    </w:p>
    <w:p w14:paraId="6D9223B8" w14:textId="550C4C27" w:rsidR="00A24BE4" w:rsidRDefault="00A24BE4">
      <w:pPr>
        <w:pStyle w:val="CommentText"/>
      </w:pPr>
    </w:p>
  </w:comment>
  <w:comment w:id="97" w:author="Emma Chandler" w:date="2020-11-20T11:14:00Z" w:initials="EC">
    <w:p w14:paraId="47A79C6B" w14:textId="5E1B2697" w:rsidR="00A24BE4" w:rsidRDefault="00A24BE4">
      <w:pPr>
        <w:pStyle w:val="CommentText"/>
      </w:pPr>
      <w:r>
        <w:rPr>
          <w:rStyle w:val="CommentReference"/>
        </w:rPr>
        <w:annotationRef/>
      </w:r>
      <w:hyperlink r:id="rId2" w:history="1">
        <w:r w:rsidRPr="00E91CCE">
          <w:rPr>
            <w:rStyle w:val="Hyperlink"/>
          </w:rPr>
          <w:t>https://www.statistical-thinking.com/post/fiml-regression/</w:t>
        </w:r>
      </w:hyperlink>
    </w:p>
  </w:comment>
  <w:comment w:id="119" w:author="Steven Travers" w:date="2020-12-01T21:00:00Z" w:initials="ST">
    <w:p w14:paraId="02532A5E" w14:textId="2B68C211" w:rsidR="001D1E9C" w:rsidRDefault="001D1E9C">
      <w:pPr>
        <w:pStyle w:val="CommentText"/>
      </w:pPr>
      <w:r>
        <w:rPr>
          <w:rStyle w:val="CommentReference"/>
        </w:rPr>
        <w:annotationRef/>
      </w:r>
      <w:r>
        <w:t>some changes to make for this figure would be to 1. Choose a font for the labels and stick with it for all figs ( I like times new roman); 2. Enlarge numbers and labels to a more visible font size; 3. Put a label on the right side with vertical lines representing March, April, May and June.</w:t>
      </w:r>
    </w:p>
  </w:comment>
  <w:comment w:id="141" w:author="Steven Travers" w:date="2020-12-02T21:37:00Z" w:initials="ST">
    <w:p w14:paraId="420C9264" w14:textId="490EBA99" w:rsidR="0081502C" w:rsidRDefault="0081502C">
      <w:pPr>
        <w:pStyle w:val="CommentText"/>
      </w:pPr>
      <w:r>
        <w:rPr>
          <w:rStyle w:val="CommentReference"/>
        </w:rPr>
        <w:annotationRef/>
      </w:r>
      <w:r>
        <w:t>Lets go ahead and remove these five species from discussion and figures.</w:t>
      </w:r>
    </w:p>
  </w:comment>
  <w:comment w:id="149" w:author="Steven Travers" w:date="2020-12-02T21:32:00Z" w:initials="ST">
    <w:p w14:paraId="625DE221" w14:textId="34BC7748" w:rsidR="0081502C" w:rsidRDefault="0081502C">
      <w:pPr>
        <w:pStyle w:val="CommentText"/>
      </w:pPr>
      <w:r>
        <w:rPr>
          <w:rStyle w:val="CommentReference"/>
        </w:rPr>
        <w:annotationRef/>
      </w:r>
      <w:r>
        <w:t>Lets put all the R2 data for each effect in an appendix and discuss the fit of SPDX for each species later.</w:t>
      </w:r>
    </w:p>
  </w:comment>
  <w:comment w:id="226" w:author="Steven Travers" w:date="2020-12-02T22:38:00Z" w:initials="ST">
    <w:p w14:paraId="15E21C18" w14:textId="17151418" w:rsidR="00A00388" w:rsidRDefault="00A00388">
      <w:pPr>
        <w:pStyle w:val="CommentText"/>
      </w:pPr>
      <w:r>
        <w:rPr>
          <w:rStyle w:val="CommentReference"/>
        </w:rPr>
        <w:annotationRef/>
      </w:r>
      <w:r>
        <w:t>This table confuses me. Are these indirect effects calculated according to what Grace outlined where you add the two arrows between the first variable and SPDX and SPDX and FFD?</w:t>
      </w:r>
    </w:p>
  </w:comment>
  <w:comment w:id="858" w:author="Steven Travers" w:date="2020-12-02T21:48:00Z" w:initials="ST">
    <w:p w14:paraId="1A3DB305" w14:textId="77777777" w:rsidR="00F211FD" w:rsidRDefault="00F211FD" w:rsidP="00F211FD">
      <w:pPr>
        <w:pStyle w:val="CommentText"/>
      </w:pPr>
      <w:r>
        <w:rPr>
          <w:rStyle w:val="CommentReference"/>
        </w:rPr>
        <w:annotationRef/>
      </w:r>
      <w:r>
        <w:t>Is this the right term?  I thought an indirect effect was the combined effect of one variable on another through another intervening variable.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428C99" w15:done="0"/>
  <w15:commentEx w15:paraId="6D9223B8" w15:done="0"/>
  <w15:commentEx w15:paraId="47A79C6B" w15:done="0"/>
  <w15:commentEx w15:paraId="02532A5E" w15:done="0"/>
  <w15:commentEx w15:paraId="420C9264" w15:done="0"/>
  <w15:commentEx w15:paraId="625DE221" w15:done="0"/>
  <w15:commentEx w15:paraId="15E21C18" w15:done="0"/>
  <w15:commentEx w15:paraId="1A3DB3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223A8" w16cex:dateUtc="2020-11-20T17:14:00Z"/>
  <w16cex:commentExtensible w16cex:durableId="23622383" w16cex:dateUtc="2020-11-20T1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428C99" w16cid:durableId="237477EB"/>
  <w16cid:commentId w16cid:paraId="6D9223B8" w16cid:durableId="236223A8"/>
  <w16cid:commentId w16cid:paraId="47A79C6B" w16cid:durableId="23622383"/>
  <w16cid:commentId w16cid:paraId="02532A5E" w16cid:durableId="237477EE"/>
  <w16cid:commentId w16cid:paraId="420C9264" w16cid:durableId="237477EF"/>
  <w16cid:commentId w16cid:paraId="625DE221" w16cid:durableId="237477F0"/>
  <w16cid:commentId w16cid:paraId="15E21C18" w16cid:durableId="237477F1"/>
  <w16cid:commentId w16cid:paraId="1A3DB305" w16cid:durableId="237477F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87982"/>
    <w:multiLevelType w:val="hybridMultilevel"/>
    <w:tmpl w:val="19985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A91043"/>
    <w:multiLevelType w:val="hybridMultilevel"/>
    <w:tmpl w:val="155A6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ven Travers">
    <w15:presenceInfo w15:providerId="AD" w15:userId="S-1-5-21-145012770-2172889430-2296263792-14625"/>
  </w15:person>
  <w15:person w15:author="Emma Chandler">
    <w15:presenceInfo w15:providerId="Windows Live" w15:userId="2739e033379748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3A2"/>
    <w:rsid w:val="000115C6"/>
    <w:rsid w:val="00047E3E"/>
    <w:rsid w:val="00140402"/>
    <w:rsid w:val="001D1E9C"/>
    <w:rsid w:val="001D3160"/>
    <w:rsid w:val="00261BA5"/>
    <w:rsid w:val="00283262"/>
    <w:rsid w:val="00283FF5"/>
    <w:rsid w:val="002B392A"/>
    <w:rsid w:val="002D79D5"/>
    <w:rsid w:val="00340164"/>
    <w:rsid w:val="00361438"/>
    <w:rsid w:val="003D3B2A"/>
    <w:rsid w:val="00494B94"/>
    <w:rsid w:val="004F73A2"/>
    <w:rsid w:val="00526BDB"/>
    <w:rsid w:val="005E2D5B"/>
    <w:rsid w:val="005F1ACF"/>
    <w:rsid w:val="006A1932"/>
    <w:rsid w:val="006A2E49"/>
    <w:rsid w:val="006B4DA9"/>
    <w:rsid w:val="006D5198"/>
    <w:rsid w:val="0071556C"/>
    <w:rsid w:val="007919DC"/>
    <w:rsid w:val="0081502C"/>
    <w:rsid w:val="008930DC"/>
    <w:rsid w:val="00895FF2"/>
    <w:rsid w:val="009211CC"/>
    <w:rsid w:val="00944625"/>
    <w:rsid w:val="009A19D9"/>
    <w:rsid w:val="009A2DBE"/>
    <w:rsid w:val="009C0FB2"/>
    <w:rsid w:val="00A00388"/>
    <w:rsid w:val="00A04784"/>
    <w:rsid w:val="00A05B6D"/>
    <w:rsid w:val="00A24BE4"/>
    <w:rsid w:val="00A531C4"/>
    <w:rsid w:val="00A80145"/>
    <w:rsid w:val="00B22176"/>
    <w:rsid w:val="00C15876"/>
    <w:rsid w:val="00C60872"/>
    <w:rsid w:val="00CC0CF8"/>
    <w:rsid w:val="00CD2B46"/>
    <w:rsid w:val="00D40FF5"/>
    <w:rsid w:val="00DC1D9A"/>
    <w:rsid w:val="00E036A6"/>
    <w:rsid w:val="00E07E14"/>
    <w:rsid w:val="00E4310D"/>
    <w:rsid w:val="00E62477"/>
    <w:rsid w:val="00EB347C"/>
    <w:rsid w:val="00ED410B"/>
    <w:rsid w:val="00F211FD"/>
    <w:rsid w:val="00FA6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9116"/>
  <w15:chartTrackingRefBased/>
  <w15:docId w15:val="{08C6A552-20EC-4A18-813B-F629260E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3A2"/>
    <w:rPr>
      <w:rFonts w:ascii="Times New Roman" w:hAnsi="Times New Roman"/>
    </w:rPr>
  </w:style>
  <w:style w:type="paragraph" w:styleId="Heading1">
    <w:name w:val="heading 1"/>
    <w:basedOn w:val="Normal"/>
    <w:next w:val="Normal"/>
    <w:link w:val="Heading1Char"/>
    <w:uiPriority w:val="9"/>
    <w:qFormat/>
    <w:rsid w:val="004F73A2"/>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F73A2"/>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3A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F73A2"/>
    <w:rPr>
      <w:rFonts w:ascii="Times New Roman" w:eastAsiaTheme="majorEastAsia" w:hAnsi="Times New Roman" w:cstheme="majorBidi"/>
      <w:i/>
      <w:sz w:val="24"/>
      <w:szCs w:val="26"/>
    </w:rPr>
  </w:style>
  <w:style w:type="character" w:styleId="Hyperlink">
    <w:name w:val="Hyperlink"/>
    <w:basedOn w:val="DefaultParagraphFont"/>
    <w:uiPriority w:val="99"/>
    <w:unhideWhenUsed/>
    <w:rsid w:val="004F73A2"/>
    <w:rPr>
      <w:color w:val="0563C1" w:themeColor="hyperlink"/>
      <w:u w:val="single"/>
    </w:rPr>
  </w:style>
  <w:style w:type="character" w:customStyle="1" w:styleId="UnresolvedMention1">
    <w:name w:val="Unresolved Mention1"/>
    <w:basedOn w:val="DefaultParagraphFont"/>
    <w:uiPriority w:val="99"/>
    <w:semiHidden/>
    <w:unhideWhenUsed/>
    <w:rsid w:val="004F73A2"/>
    <w:rPr>
      <w:color w:val="605E5C"/>
      <w:shd w:val="clear" w:color="auto" w:fill="E1DFDD"/>
    </w:rPr>
  </w:style>
  <w:style w:type="character" w:styleId="CommentReference">
    <w:name w:val="annotation reference"/>
    <w:basedOn w:val="DefaultParagraphFont"/>
    <w:uiPriority w:val="99"/>
    <w:semiHidden/>
    <w:unhideWhenUsed/>
    <w:rsid w:val="00895FF2"/>
    <w:rPr>
      <w:sz w:val="16"/>
      <w:szCs w:val="16"/>
    </w:rPr>
  </w:style>
  <w:style w:type="paragraph" w:styleId="CommentText">
    <w:name w:val="annotation text"/>
    <w:basedOn w:val="Normal"/>
    <w:link w:val="CommentTextChar"/>
    <w:uiPriority w:val="99"/>
    <w:semiHidden/>
    <w:unhideWhenUsed/>
    <w:rsid w:val="00895FF2"/>
    <w:pPr>
      <w:spacing w:line="240" w:lineRule="auto"/>
    </w:pPr>
    <w:rPr>
      <w:sz w:val="20"/>
      <w:szCs w:val="20"/>
    </w:rPr>
  </w:style>
  <w:style w:type="character" w:customStyle="1" w:styleId="CommentTextChar">
    <w:name w:val="Comment Text Char"/>
    <w:basedOn w:val="DefaultParagraphFont"/>
    <w:link w:val="CommentText"/>
    <w:uiPriority w:val="99"/>
    <w:semiHidden/>
    <w:rsid w:val="00895FF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95FF2"/>
    <w:rPr>
      <w:b/>
      <w:bCs/>
    </w:rPr>
  </w:style>
  <w:style w:type="character" w:customStyle="1" w:styleId="CommentSubjectChar">
    <w:name w:val="Comment Subject Char"/>
    <w:basedOn w:val="CommentTextChar"/>
    <w:link w:val="CommentSubject"/>
    <w:uiPriority w:val="99"/>
    <w:semiHidden/>
    <w:rsid w:val="00895FF2"/>
    <w:rPr>
      <w:rFonts w:ascii="Times New Roman" w:hAnsi="Times New Roman"/>
      <w:b/>
      <w:bCs/>
      <w:sz w:val="20"/>
      <w:szCs w:val="20"/>
    </w:rPr>
  </w:style>
  <w:style w:type="paragraph" w:styleId="BalloonText">
    <w:name w:val="Balloon Text"/>
    <w:basedOn w:val="Normal"/>
    <w:link w:val="BalloonTextChar"/>
    <w:uiPriority w:val="99"/>
    <w:semiHidden/>
    <w:unhideWhenUsed/>
    <w:rsid w:val="00895F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FF2"/>
    <w:rPr>
      <w:rFonts w:ascii="Segoe UI" w:hAnsi="Segoe UI" w:cs="Segoe UI"/>
      <w:sz w:val="18"/>
      <w:szCs w:val="18"/>
    </w:rPr>
  </w:style>
  <w:style w:type="table" w:styleId="TableGrid">
    <w:name w:val="Table Grid"/>
    <w:basedOn w:val="TableNormal"/>
    <w:uiPriority w:val="39"/>
    <w:rsid w:val="00FA6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1D9A"/>
    <w:pPr>
      <w:ind w:left="720"/>
      <w:contextualSpacing/>
    </w:pPr>
  </w:style>
  <w:style w:type="paragraph" w:styleId="Revision">
    <w:name w:val="Revision"/>
    <w:hidden/>
    <w:uiPriority w:val="99"/>
    <w:semiHidden/>
    <w:rsid w:val="00C60872"/>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statistical-thinking.com/post/fiml-regression/" TargetMode="External"/><Relationship Id="rId1" Type="http://schemas.openxmlformats.org/officeDocument/2006/relationships/hyperlink" Target="https://lavaan.ugent.be/tutorial/inspect.html"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1</Pages>
  <Words>2424</Words>
  <Characters>13817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7</cp:revision>
  <dcterms:created xsi:type="dcterms:W3CDTF">2020-12-06T15:08:00Z</dcterms:created>
  <dcterms:modified xsi:type="dcterms:W3CDTF">2020-12-11T05:48:00Z</dcterms:modified>
</cp:coreProperties>
</file>