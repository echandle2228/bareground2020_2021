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7E0A384A" w:rsidR="004F73A2" w:rsidRDefault="004F73A2" w:rsidP="00283FF5">
      <w:pPr>
        <w:spacing w:line="480" w:lineRule="auto"/>
        <w:rPr>
          <w:ins w:id="1" w:author="Emma Chandler" w:date="2020-12-18T14:13:00Z"/>
          <w:sz w:val="24"/>
          <w:szCs w:val="24"/>
        </w:rPr>
      </w:pPr>
    </w:p>
    <w:p w14:paraId="691E6724" w14:textId="77777777" w:rsidR="002267E0" w:rsidRPr="00283FF5" w:rsidRDefault="002267E0"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w:t>
      </w:r>
      <w:r w:rsidRPr="00283FF5">
        <w:rPr>
          <w:sz w:val="24"/>
          <w:szCs w:val="24"/>
        </w:rPr>
        <w:lastRenderedPageBreak/>
        <w:t xml:space="preserve">observation site. The </w:t>
      </w:r>
      <w:r w:rsidR="00283FF5">
        <w:rPr>
          <w:sz w:val="24"/>
          <w:szCs w:val="24"/>
        </w:rPr>
        <w:t xml:space="preserve">climate </w:t>
      </w:r>
      <w:r w:rsidRPr="00283FF5">
        <w:rPr>
          <w:sz w:val="24"/>
          <w:szCs w:val="24"/>
        </w:rPr>
        <w:t xml:space="preserve">dataset includes daily estimates of maximum and minimum 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2"/>
      <w:commentRangeStart w:id="3"/>
      <w:r w:rsidRPr="00283FF5">
        <w:rPr>
          <w:sz w:val="24"/>
          <w:szCs w:val="24"/>
        </w:rPr>
        <w:t>A couple records indicated a short period, one to two days, of snowpack late in the season which were excluded for a more realistic representation of first bare ground</w:t>
      </w:r>
      <w:commentRangeEnd w:id="2"/>
      <w:r w:rsidR="008930DC">
        <w:rPr>
          <w:rStyle w:val="CommentReference"/>
        </w:rPr>
        <w:commentReference w:id="2"/>
      </w:r>
      <w:commentRangeEnd w:id="3"/>
      <w:r w:rsidR="000C39CD">
        <w:rPr>
          <w:rStyle w:val="CommentReference"/>
        </w:rPr>
        <w:commentReference w:id="3"/>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w:t>
      </w:r>
      <w:r w:rsidR="008930DC">
        <w:rPr>
          <w:sz w:val="24"/>
          <w:szCs w:val="24"/>
        </w:rPr>
        <w:lastRenderedPageBreak/>
        <w:t xml:space="preserve">regression and </w:t>
      </w:r>
      <w:r w:rsidRPr="00283FF5">
        <w:rPr>
          <w:sz w:val="24"/>
          <w:szCs w:val="24"/>
        </w:rPr>
        <w:t xml:space="preserve">model selection to identify which day in March represented the optimal day for 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4"/>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4"/>
      <w:r w:rsidR="00895FF2" w:rsidRPr="00283FF5">
        <w:rPr>
          <w:rStyle w:val="CommentReference"/>
          <w:sz w:val="24"/>
          <w:szCs w:val="24"/>
        </w:rPr>
        <w:commentReference w:id="4"/>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5"/>
      <w:r w:rsidR="004F73A2" w:rsidRPr="00283FF5">
        <w:rPr>
          <w:sz w:val="24"/>
          <w:szCs w:val="24"/>
        </w:rPr>
        <w:t xml:space="preserve">likelihood (FIML) </w:t>
      </w:r>
      <w:commentRangeEnd w:id="5"/>
      <w:r w:rsidR="00895FF2" w:rsidRPr="00283FF5">
        <w:rPr>
          <w:rStyle w:val="CommentReference"/>
          <w:sz w:val="24"/>
          <w:szCs w:val="24"/>
        </w:rPr>
        <w:commentReference w:id="5"/>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6"/>
      <w:r w:rsidRPr="00283FF5">
        <w:rPr>
          <w:sz w:val="24"/>
          <w:szCs w:val="24"/>
        </w:rPr>
        <w:t>X</w:t>
      </w:r>
      <w:commentRangeEnd w:id="6"/>
      <w:r w:rsidR="001D1E9C">
        <w:rPr>
          <w:rStyle w:val="CommentReference"/>
        </w:rPr>
        <w:commentReference w:id="6"/>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7"/>
      <w:r w:rsidR="0081502C">
        <w:rPr>
          <w:sz w:val="24"/>
          <w:szCs w:val="24"/>
        </w:rPr>
        <w:t>consideration</w:t>
      </w:r>
      <w:commentRangeEnd w:id="7"/>
      <w:r w:rsidR="0081502C">
        <w:rPr>
          <w:rStyle w:val="CommentReference"/>
        </w:rPr>
        <w:commentReference w:id="7"/>
      </w:r>
      <w:r w:rsidR="0081502C">
        <w:rPr>
          <w:sz w:val="24"/>
          <w:szCs w:val="24"/>
        </w:rPr>
        <w:t xml:space="preserve">.  </w:t>
      </w:r>
      <w:r w:rsidR="00E07E14" w:rsidRPr="00283FF5">
        <w:rPr>
          <w:i/>
          <w:iCs/>
          <w:sz w:val="24"/>
          <w:szCs w:val="24"/>
        </w:rPr>
        <w:t xml:space="preserve"> </w:t>
      </w:r>
    </w:p>
    <w:p w14:paraId="6FE4346B" w14:textId="2FF7C8FF" w:rsidR="00A04784" w:rsidRPr="00E87C27" w:rsidRDefault="006D5198" w:rsidP="00283FF5">
      <w:pPr>
        <w:spacing w:line="480" w:lineRule="auto"/>
        <w:ind w:firstLine="720"/>
        <w:rPr>
          <w:sz w:val="24"/>
          <w:szCs w:val="24"/>
        </w:rPr>
      </w:pPr>
      <w:r>
        <w:rPr>
          <w:sz w:val="24"/>
          <w:szCs w:val="24"/>
        </w:rPr>
        <w:t xml:space="preserve">The results of path analysis are presented in Figure </w:t>
      </w:r>
      <w:r w:rsidRPr="00E87C27">
        <w:rPr>
          <w:sz w:val="24"/>
          <w:szCs w:val="24"/>
        </w:rPr>
        <w:t xml:space="preserve">3 for each of the </w:t>
      </w:r>
      <w:ins w:id="8" w:author="Steven Travers" w:date="2020-12-14T15:45:00Z">
        <w:r w:rsidR="00FE6637" w:rsidRPr="00E87C27">
          <w:rPr>
            <w:sz w:val="24"/>
            <w:szCs w:val="24"/>
          </w:rPr>
          <w:t xml:space="preserve">remaining </w:t>
        </w:r>
      </w:ins>
      <w:r w:rsidRPr="00E87C27">
        <w:rPr>
          <w:sz w:val="24"/>
          <w:szCs w:val="24"/>
        </w:rPr>
        <w:t xml:space="preserve">species arranged by order of seasonal flowering sequence. </w:t>
      </w:r>
      <w:r w:rsidR="00494B94" w:rsidRPr="00E87C27">
        <w:rPr>
          <w:sz w:val="24"/>
          <w:szCs w:val="24"/>
        </w:rPr>
        <w:t>T</w:t>
      </w:r>
      <w:r w:rsidR="00A05B6D" w:rsidRPr="00E87C27">
        <w:rPr>
          <w:sz w:val="24"/>
          <w:szCs w:val="24"/>
        </w:rPr>
        <w:t xml:space="preserve">he </w:t>
      </w:r>
      <w:r w:rsidR="00494B94" w:rsidRPr="00E87C27">
        <w:rPr>
          <w:sz w:val="24"/>
          <w:szCs w:val="24"/>
        </w:rPr>
        <w:t xml:space="preserve">direct </w:t>
      </w:r>
      <w:r w:rsidR="00A05B6D" w:rsidRPr="00E87C27">
        <w:rPr>
          <w:sz w:val="24"/>
          <w:szCs w:val="24"/>
        </w:rPr>
        <w:t>relationship between AGDU and FFD</w:t>
      </w:r>
      <w:r w:rsidR="00494B94" w:rsidRPr="00E87C27">
        <w:rPr>
          <w:sz w:val="24"/>
          <w:szCs w:val="24"/>
        </w:rPr>
        <w:t xml:space="preserve"> was significant in 12 out of 19 species analyzed suggesting an important role of temperature in determining flowering time for </w:t>
      </w:r>
      <w:proofErr w:type="gramStart"/>
      <w:r w:rsidR="00494B94" w:rsidRPr="00E87C27">
        <w:rPr>
          <w:sz w:val="24"/>
          <w:szCs w:val="24"/>
        </w:rPr>
        <w:t>a majority of</w:t>
      </w:r>
      <w:proofErr w:type="gramEnd"/>
      <w:r w:rsidR="00494B94" w:rsidRPr="00E87C27">
        <w:rPr>
          <w:sz w:val="24"/>
          <w:szCs w:val="24"/>
        </w:rPr>
        <w:t xml:space="preserve"> species</w:t>
      </w:r>
      <w:r w:rsidR="00A05B6D" w:rsidRPr="00E87C27">
        <w:rPr>
          <w:sz w:val="24"/>
          <w:szCs w:val="24"/>
        </w:rPr>
        <w:t xml:space="preserve">. </w:t>
      </w:r>
      <w:r w:rsidR="00494B94" w:rsidRPr="00E87C27">
        <w:rPr>
          <w:sz w:val="24"/>
          <w:szCs w:val="24"/>
        </w:rPr>
        <w:t xml:space="preserve">All twelve of </w:t>
      </w:r>
      <w:r w:rsidR="00A05B6D" w:rsidRPr="00E87C27">
        <w:rPr>
          <w:sz w:val="24"/>
          <w:szCs w:val="24"/>
        </w:rPr>
        <w:t xml:space="preserve">species </w:t>
      </w:r>
      <w:r w:rsidR="00494B94" w:rsidRPr="00E87C27">
        <w:rPr>
          <w:sz w:val="24"/>
          <w:szCs w:val="24"/>
        </w:rPr>
        <w:t xml:space="preserve">with significant AGDU effects </w:t>
      </w:r>
      <w:r w:rsidR="00A05B6D" w:rsidRPr="00E87C27">
        <w:rPr>
          <w:sz w:val="24"/>
          <w:szCs w:val="24"/>
        </w:rPr>
        <w:t xml:space="preserve">had positive coefficients, indicating that warmer temperatures earlier in the year led to earlier flowering.  The </w:t>
      </w:r>
      <w:r w:rsidR="006B4DA9" w:rsidRPr="00E87C27">
        <w:rPr>
          <w:sz w:val="24"/>
          <w:szCs w:val="24"/>
        </w:rPr>
        <w:t xml:space="preserve">five first </w:t>
      </w:r>
      <w:r w:rsidR="00A05B6D" w:rsidRPr="00E87C27">
        <w:rPr>
          <w:sz w:val="24"/>
          <w:szCs w:val="24"/>
        </w:rPr>
        <w:t xml:space="preserve">flowering species had strong and significant relationships between AGDU and FFD. Later flowering species typically had weaker, inconclusive relationships and few were significant. </w:t>
      </w:r>
      <w:ins w:id="9" w:author="Steven Travers" w:date="2020-12-14T15:50:00Z">
        <w:r w:rsidR="00FE6637" w:rsidRPr="00E87C27">
          <w:rPr>
            <w:sz w:val="24"/>
            <w:szCs w:val="24"/>
          </w:rPr>
          <w:t xml:space="preserve">(say something here about general effects of AGDU on SPDX). </w:t>
        </w:r>
      </w:ins>
      <w:r w:rsidR="006B4DA9" w:rsidRPr="00E87C27">
        <w:rPr>
          <w:sz w:val="24"/>
          <w:szCs w:val="24"/>
        </w:rPr>
        <w:t xml:space="preserve">Winter temperatures </w:t>
      </w:r>
      <w:r w:rsidR="00A00388" w:rsidRPr="00E87C27">
        <w:rPr>
          <w:sz w:val="24"/>
          <w:szCs w:val="24"/>
        </w:rPr>
        <w:t>(AGDU) also had indirect effects on flowering time (FFD)</w:t>
      </w:r>
      <w:r w:rsidR="006B4DA9" w:rsidRPr="00E87C27">
        <w:rPr>
          <w:sz w:val="24"/>
          <w:szCs w:val="24"/>
        </w:rPr>
        <w:t xml:space="preserve"> </w:t>
      </w:r>
      <w:r w:rsidR="00A00388" w:rsidRPr="00E87C27">
        <w:rPr>
          <w:sz w:val="24"/>
          <w:szCs w:val="24"/>
        </w:rPr>
        <w:t xml:space="preserve">through intermediary effects on the snowpack in March (SPDX) for </w:t>
      </w:r>
      <w:ins w:id="10" w:author="Steven Travers" w:date="2020-12-14T15:46:00Z">
        <w:r w:rsidR="00FE6637" w:rsidRPr="00E87C27">
          <w:rPr>
            <w:sz w:val="24"/>
            <w:szCs w:val="24"/>
          </w:rPr>
          <w:t>1</w:t>
        </w:r>
      </w:ins>
      <w:del w:id="11" w:author="Steven Travers" w:date="2020-12-14T15:46:00Z">
        <w:r w:rsidR="00A00388" w:rsidRPr="00E87C27" w:rsidDel="00FE6637">
          <w:rPr>
            <w:sz w:val="24"/>
            <w:szCs w:val="24"/>
          </w:rPr>
          <w:delText>X</w:delText>
        </w:r>
      </w:del>
      <w:r w:rsidR="00A00388" w:rsidRPr="00E87C27">
        <w:rPr>
          <w:sz w:val="24"/>
          <w:szCs w:val="24"/>
        </w:rPr>
        <w:t xml:space="preserve"> species (</w:t>
      </w:r>
      <w:del w:id="12" w:author="Steven Travers" w:date="2020-12-14T15:49:00Z">
        <w:r w:rsidR="00A00388" w:rsidRPr="00E87C27" w:rsidDel="00FE6637">
          <w:rPr>
            <w:sz w:val="24"/>
            <w:szCs w:val="24"/>
          </w:rPr>
          <w:delText>Table of indirect effects</w:delText>
        </w:r>
      </w:del>
      <w:ins w:id="13" w:author="Steven Travers" w:date="2020-12-14T15:49:00Z">
        <w:r w:rsidR="00FE6637" w:rsidRPr="00E87C27">
          <w:rPr>
            <w:i/>
            <w:sz w:val="24"/>
            <w:szCs w:val="24"/>
            <w:rPrChange w:id="14" w:author="Steven Travers" w:date="2020-12-14T16:22:00Z">
              <w:rPr>
                <w:sz w:val="24"/>
                <w:szCs w:val="24"/>
              </w:rPr>
            </w:rPrChange>
          </w:rPr>
          <w:t>Zigadenus</w:t>
        </w:r>
      </w:ins>
      <w:ins w:id="15" w:author="Steven Travers" w:date="2020-12-14T15:50:00Z">
        <w:r w:rsidR="00FE6637" w:rsidRPr="00E87C27">
          <w:rPr>
            <w:i/>
            <w:sz w:val="24"/>
            <w:szCs w:val="24"/>
            <w:rPrChange w:id="16" w:author="Steven Travers" w:date="2020-12-14T16:22:00Z">
              <w:rPr>
                <w:sz w:val="24"/>
                <w:szCs w:val="24"/>
              </w:rPr>
            </w:rPrChange>
          </w:rPr>
          <w:t xml:space="preserve"> elegans</w:t>
        </w:r>
      </w:ins>
      <w:r w:rsidR="00A00388" w:rsidRPr="00E87C27">
        <w:rPr>
          <w:sz w:val="24"/>
          <w:szCs w:val="24"/>
        </w:rPr>
        <w:t xml:space="preserve">).  </w:t>
      </w:r>
    </w:p>
    <w:p w14:paraId="6C428572" w14:textId="3D8DA01F" w:rsidR="00A05B6D" w:rsidRPr="00283FF5" w:rsidRDefault="00A05B6D" w:rsidP="00283FF5">
      <w:pPr>
        <w:spacing w:line="480" w:lineRule="auto"/>
        <w:ind w:firstLine="720"/>
        <w:rPr>
          <w:sz w:val="24"/>
          <w:szCs w:val="24"/>
        </w:rPr>
      </w:pPr>
      <w:r w:rsidRPr="00E87C27">
        <w:rPr>
          <w:sz w:val="24"/>
          <w:szCs w:val="24"/>
        </w:rPr>
        <w:t xml:space="preserve">The relationship between </w:t>
      </w:r>
      <w:r w:rsidR="00A00388" w:rsidRPr="00E87C27">
        <w:rPr>
          <w:sz w:val="24"/>
          <w:szCs w:val="24"/>
        </w:rPr>
        <w:t>snowfall in the winter months (</w:t>
      </w:r>
      <w:r w:rsidRPr="00E87C27">
        <w:rPr>
          <w:sz w:val="24"/>
          <w:szCs w:val="24"/>
        </w:rPr>
        <w:t>TSNOW</w:t>
      </w:r>
      <w:r w:rsidR="00A00388" w:rsidRPr="00E87C27">
        <w:rPr>
          <w:sz w:val="24"/>
          <w:szCs w:val="24"/>
        </w:rPr>
        <w:t>)</w:t>
      </w:r>
      <w:r w:rsidRPr="00E87C27">
        <w:rPr>
          <w:sz w:val="24"/>
          <w:szCs w:val="24"/>
        </w:rPr>
        <w:t xml:space="preserve"> and </w:t>
      </w:r>
      <w:r w:rsidR="00A00388" w:rsidRPr="00E87C27">
        <w:rPr>
          <w:sz w:val="24"/>
          <w:szCs w:val="24"/>
        </w:rPr>
        <w:t>snowpack in March (</w:t>
      </w:r>
      <w:r w:rsidRPr="00E87C27">
        <w:rPr>
          <w:sz w:val="24"/>
          <w:szCs w:val="24"/>
        </w:rPr>
        <w:t>SPDX</w:t>
      </w:r>
      <w:r w:rsidR="00A00388" w:rsidRPr="00E87C27">
        <w:rPr>
          <w:sz w:val="24"/>
          <w:szCs w:val="24"/>
        </w:rPr>
        <w:t>) was a predictably strong one.  The path coefficient between the two variables was</w:t>
      </w:r>
      <w:r w:rsidRPr="00E87C27">
        <w:rPr>
          <w:sz w:val="24"/>
          <w:szCs w:val="24"/>
        </w:rPr>
        <w:t xml:space="preserve"> positive and significant </w:t>
      </w:r>
      <w:r w:rsidR="00A00388" w:rsidRPr="00E87C27">
        <w:rPr>
          <w:sz w:val="24"/>
          <w:szCs w:val="24"/>
        </w:rPr>
        <w:t xml:space="preserve">for </w:t>
      </w:r>
      <w:r w:rsidRPr="00E87C27">
        <w:rPr>
          <w:sz w:val="24"/>
          <w:szCs w:val="24"/>
        </w:rPr>
        <w:t xml:space="preserve">all species. </w:t>
      </w:r>
      <w:r w:rsidR="00A00388" w:rsidRPr="00E87C27">
        <w:rPr>
          <w:sz w:val="24"/>
          <w:szCs w:val="24"/>
        </w:rPr>
        <w:t xml:space="preserve"> </w:t>
      </w:r>
      <w:r w:rsidRPr="00E87C27">
        <w:rPr>
          <w:sz w:val="24"/>
          <w:szCs w:val="24"/>
        </w:rPr>
        <w:t>TSNOW was expected to be related to SPDX because both describe winter snowfall.</w:t>
      </w:r>
      <w:r w:rsidR="00E07E14" w:rsidRPr="00E87C27">
        <w:rPr>
          <w:sz w:val="24"/>
          <w:szCs w:val="24"/>
        </w:rPr>
        <w:t xml:space="preserve"> </w:t>
      </w:r>
      <w:r w:rsidR="00A00388" w:rsidRPr="00E87C27">
        <w:rPr>
          <w:sz w:val="24"/>
          <w:szCs w:val="24"/>
        </w:rPr>
        <w:t>However, only three</w:t>
      </w:r>
      <w:r w:rsidRPr="00E87C27">
        <w:rPr>
          <w:sz w:val="24"/>
          <w:szCs w:val="24"/>
        </w:rPr>
        <w:t xml:space="preserve"> out of the </w:t>
      </w:r>
      <w:r w:rsidR="00A00388" w:rsidRPr="00E87C27">
        <w:rPr>
          <w:sz w:val="24"/>
          <w:szCs w:val="24"/>
        </w:rPr>
        <w:t>19</w:t>
      </w:r>
      <w:r w:rsidRPr="00E87C27">
        <w:rPr>
          <w:sz w:val="24"/>
          <w:szCs w:val="24"/>
        </w:rPr>
        <w:t xml:space="preserve"> species had a significant relationship between SPDX and FFD</w:t>
      </w:r>
      <w:r w:rsidR="00CD2B46" w:rsidRPr="00E87C27">
        <w:rPr>
          <w:sz w:val="24"/>
          <w:szCs w:val="24"/>
        </w:rPr>
        <w:t>. In one species (</w:t>
      </w:r>
      <w:r w:rsidR="00CD2B46" w:rsidRPr="00E87C27">
        <w:rPr>
          <w:i/>
          <w:sz w:val="24"/>
          <w:szCs w:val="24"/>
        </w:rPr>
        <w:t xml:space="preserve">Cypripedium </w:t>
      </w:r>
      <w:proofErr w:type="spellStart"/>
      <w:r w:rsidR="00CD2B46" w:rsidRPr="00E87C27">
        <w:rPr>
          <w:i/>
          <w:sz w:val="24"/>
          <w:szCs w:val="24"/>
        </w:rPr>
        <w:t>candidum</w:t>
      </w:r>
      <w:proofErr w:type="spellEnd"/>
      <w:r w:rsidR="00CD2B46" w:rsidRPr="00E87C27">
        <w:rPr>
          <w:sz w:val="24"/>
          <w:szCs w:val="24"/>
        </w:rPr>
        <w:t>) the path coefficient</w:t>
      </w:r>
      <w:r w:rsidRPr="00E87C27">
        <w:rPr>
          <w:sz w:val="24"/>
          <w:szCs w:val="24"/>
        </w:rPr>
        <w:t xml:space="preserve"> </w:t>
      </w:r>
      <w:r w:rsidR="00CD2B46" w:rsidRPr="00E87C27">
        <w:rPr>
          <w:sz w:val="24"/>
          <w:szCs w:val="24"/>
        </w:rPr>
        <w:t xml:space="preserve">was </w:t>
      </w:r>
      <w:r w:rsidRPr="00E87C27">
        <w:rPr>
          <w:sz w:val="24"/>
          <w:szCs w:val="24"/>
        </w:rPr>
        <w:t xml:space="preserve">negative </w:t>
      </w:r>
      <w:ins w:id="17" w:author="Steven Travers" w:date="2020-12-14T15:55:00Z">
        <w:r w:rsidR="0093204B" w:rsidRPr="00E87C27">
          <w:rPr>
            <w:sz w:val="24"/>
            <w:szCs w:val="24"/>
          </w:rPr>
          <w:t xml:space="preserve">indicating that relatively large amounts of winter snowfall led to earlier flowering relative to years when there was less winter snowfall.  </w:t>
        </w:r>
      </w:ins>
      <w:proofErr w:type="gramStart"/>
      <w:ins w:id="18" w:author="Steven Travers" w:date="2020-12-14T15:57:00Z">
        <w:r w:rsidR="0093204B" w:rsidRPr="00E87C27">
          <w:rPr>
            <w:sz w:val="24"/>
            <w:szCs w:val="24"/>
          </w:rPr>
          <w:t>However</w:t>
        </w:r>
        <w:proofErr w:type="gramEnd"/>
        <w:r w:rsidR="0093204B" w:rsidRPr="00E87C27">
          <w:rPr>
            <w:sz w:val="24"/>
            <w:szCs w:val="24"/>
          </w:rPr>
          <w:t xml:space="preserve"> in the other two </w:t>
        </w:r>
      </w:ins>
      <w:del w:id="19" w:author="Steven Travers" w:date="2020-12-14T15:57:00Z">
        <w:r w:rsidRPr="00E87C27" w:rsidDel="0093204B">
          <w:rPr>
            <w:sz w:val="24"/>
            <w:szCs w:val="24"/>
          </w:rPr>
          <w:delText xml:space="preserve">and </w:delText>
        </w:r>
        <w:r w:rsidR="00A00388" w:rsidRPr="00E87C27" w:rsidDel="0093204B">
          <w:rPr>
            <w:sz w:val="24"/>
            <w:szCs w:val="24"/>
          </w:rPr>
          <w:delText xml:space="preserve">in </w:delText>
        </w:r>
        <w:r w:rsidR="00CD2B46" w:rsidRPr="00E87C27" w:rsidDel="0093204B">
          <w:rPr>
            <w:sz w:val="24"/>
            <w:szCs w:val="24"/>
          </w:rPr>
          <w:delText>two</w:delText>
        </w:r>
      </w:del>
      <w:r w:rsidR="00CD2B46" w:rsidRPr="00E87C27">
        <w:rPr>
          <w:sz w:val="24"/>
          <w:szCs w:val="24"/>
        </w:rPr>
        <w:t xml:space="preserve"> species (</w:t>
      </w:r>
      <w:r w:rsidR="00CD2B46" w:rsidRPr="00E87C27">
        <w:rPr>
          <w:i/>
          <w:sz w:val="24"/>
          <w:szCs w:val="24"/>
        </w:rPr>
        <w:t>Zigadenus elegans</w:t>
      </w:r>
      <w:r w:rsidR="00CD2B46" w:rsidRPr="00E87C27">
        <w:rPr>
          <w:sz w:val="24"/>
          <w:szCs w:val="24"/>
        </w:rPr>
        <w:t xml:space="preserve"> and </w:t>
      </w:r>
      <w:r w:rsidR="00CD2B46" w:rsidRPr="00E87C27">
        <w:rPr>
          <w:i/>
          <w:sz w:val="24"/>
          <w:szCs w:val="24"/>
        </w:rPr>
        <w:t xml:space="preserve">Rosa </w:t>
      </w:r>
      <w:proofErr w:type="spellStart"/>
      <w:r w:rsidR="00CD2B46" w:rsidRPr="00E87C27">
        <w:rPr>
          <w:i/>
          <w:sz w:val="24"/>
          <w:szCs w:val="24"/>
        </w:rPr>
        <w:t>arkansana</w:t>
      </w:r>
      <w:proofErr w:type="spellEnd"/>
      <w:r w:rsidR="00A00388" w:rsidRPr="00E87C27">
        <w:rPr>
          <w:sz w:val="24"/>
          <w:szCs w:val="24"/>
        </w:rPr>
        <w:t xml:space="preserve">) the coefficient was </w:t>
      </w:r>
      <w:r w:rsidRPr="00E87C27">
        <w:rPr>
          <w:sz w:val="24"/>
          <w:szCs w:val="24"/>
        </w:rPr>
        <w:t>positive.</w:t>
      </w:r>
      <w:r w:rsidR="00CD2B46">
        <w:rPr>
          <w:sz w:val="24"/>
          <w:szCs w:val="24"/>
        </w:rPr>
        <w:t xml:space="preserve"> </w:t>
      </w:r>
      <w:r w:rsidR="00CD2B46">
        <w:rPr>
          <w:sz w:val="24"/>
          <w:szCs w:val="24"/>
        </w:rPr>
        <w:lastRenderedPageBreak/>
        <w:t xml:space="preserve">There were significant indirect effects of TSNOW on FFD </w:t>
      </w:r>
      <w:ins w:id="20" w:author="Steven Travers" w:date="2020-12-14T15:53:00Z">
        <w:r w:rsidR="0093204B">
          <w:rPr>
            <w:sz w:val="24"/>
            <w:szCs w:val="24"/>
          </w:rPr>
          <w:t xml:space="preserve">for the same three species </w:t>
        </w:r>
      </w:ins>
      <w:r w:rsidR="00CD2B46">
        <w:rPr>
          <w:sz w:val="24"/>
          <w:szCs w:val="24"/>
        </w:rPr>
        <w:t xml:space="preserve">through its effects on </w:t>
      </w:r>
      <w:ins w:id="21" w:author="Steven Travers" w:date="2020-12-14T15:54:00Z">
        <w:r w:rsidR="0093204B">
          <w:rPr>
            <w:sz w:val="24"/>
            <w:szCs w:val="24"/>
          </w:rPr>
          <w:t>SPDX</w:t>
        </w:r>
      </w:ins>
      <w:del w:id="22" w:author="Steven Travers" w:date="2020-12-14T15:54:00Z">
        <w:r w:rsidR="00CD2B46" w:rsidDel="0093204B">
          <w:rPr>
            <w:sz w:val="24"/>
            <w:szCs w:val="24"/>
          </w:rPr>
          <w:delText xml:space="preserve">snowpack in March (SPDX) in X of the Y species </w:delText>
        </w:r>
      </w:del>
      <w:r w:rsidR="00CD2B46">
        <w:rPr>
          <w:sz w:val="24"/>
          <w:szCs w:val="24"/>
        </w:rPr>
        <w:t>(</w:t>
      </w:r>
      <w:ins w:id="23" w:author="Steven Travers" w:date="2020-12-14T15:55:00Z">
        <w:r w:rsidR="0093204B">
          <w:rPr>
            <w:sz w:val="24"/>
            <w:szCs w:val="24"/>
          </w:rPr>
          <w:t>Table 1</w:t>
        </w:r>
      </w:ins>
      <w:del w:id="24" w:author="Steven Travers" w:date="2020-12-14T15:55:00Z">
        <w:r w:rsidR="00CD2B46" w:rsidDel="0093204B">
          <w:rPr>
            <w:sz w:val="24"/>
            <w:szCs w:val="24"/>
          </w:rPr>
          <w:delText>indirect effect table</w:delText>
        </w:r>
      </w:del>
      <w:r w:rsidR="00CD2B46">
        <w:rPr>
          <w:sz w:val="24"/>
          <w:szCs w:val="24"/>
        </w:rPr>
        <w:t xml:space="preserve">). </w:t>
      </w:r>
    </w:p>
    <w:p w14:paraId="58189BFD" w14:textId="6965C0C1" w:rsidR="00A05B6D" w:rsidRPr="00283FF5" w:rsidDel="008667C8" w:rsidRDefault="00A05B6D" w:rsidP="00283FF5">
      <w:pPr>
        <w:pStyle w:val="Heading2"/>
        <w:spacing w:line="480" w:lineRule="auto"/>
        <w:rPr>
          <w:del w:id="25" w:author="Emma Chandler" w:date="2021-01-06T20:59:00Z"/>
          <w:szCs w:val="24"/>
        </w:rPr>
      </w:pPr>
    </w:p>
    <w:p w14:paraId="6B1F4A1A" w14:textId="7FA09E00" w:rsidR="00FA6FAB" w:rsidRPr="00283FF5" w:rsidDel="008667C8" w:rsidRDefault="00FA6FAB" w:rsidP="00283FF5">
      <w:pPr>
        <w:spacing w:line="480" w:lineRule="auto"/>
        <w:rPr>
          <w:del w:id="26" w:author="Emma Chandler" w:date="2021-01-06T20:59:00Z"/>
          <w:sz w:val="24"/>
          <w:szCs w:val="24"/>
        </w:rPr>
      </w:pPr>
    </w:p>
    <w:p w14:paraId="0EB46F13" w14:textId="0919A46F" w:rsidR="004F73A2" w:rsidRPr="00283FF5" w:rsidRDefault="004F73A2" w:rsidP="00283FF5">
      <w:pPr>
        <w:pStyle w:val="Heading1"/>
        <w:spacing w:line="480" w:lineRule="auto"/>
        <w:rPr>
          <w:szCs w:val="24"/>
        </w:rPr>
      </w:pPr>
      <w:del w:id="27" w:author="Emma Chandler" w:date="2021-01-06T20:59:00Z">
        <w:r w:rsidRPr="00283FF5" w:rsidDel="008667C8">
          <w:rPr>
            <w:szCs w:val="24"/>
          </w:rPr>
          <w:delText>D</w:delText>
        </w:r>
      </w:del>
      <w:ins w:id="28" w:author="Emma Chandler" w:date="2021-01-06T20:59:00Z">
        <w:r w:rsidR="008667C8">
          <w:rPr>
            <w:szCs w:val="24"/>
          </w:rPr>
          <w:t>D</w:t>
        </w:r>
      </w:ins>
      <w:r w:rsidRPr="00283FF5">
        <w:rPr>
          <w:szCs w:val="24"/>
        </w:rPr>
        <w:t>iscussion</w:t>
      </w:r>
    </w:p>
    <w:p w14:paraId="3EE01CE4" w14:textId="78632E0B" w:rsidR="009211CC" w:rsidDel="00C906F5" w:rsidRDefault="009211CC">
      <w:pPr>
        <w:spacing w:after="0" w:line="480" w:lineRule="auto"/>
        <w:ind w:firstLine="720"/>
        <w:rPr>
          <w:del w:id="29" w:author="Emma Chandler" w:date="2021-01-04T11:06:00Z"/>
          <w:i/>
          <w:iCs/>
          <w:sz w:val="24"/>
          <w:szCs w:val="24"/>
        </w:rPr>
      </w:pPr>
      <w:del w:id="30" w:author="Emma Chandler" w:date="2021-01-04T11:04:00Z">
        <w:r w:rsidRPr="008B0D5F" w:rsidDel="008B0D5F">
          <w:rPr>
            <w:i/>
            <w:iCs/>
            <w:sz w:val="24"/>
            <w:szCs w:val="24"/>
            <w:rPrChange w:id="31" w:author="Emma Chandler" w:date="2021-01-04T11:04:00Z">
              <w:rPr>
                <w:sz w:val="24"/>
                <w:szCs w:val="24"/>
              </w:rPr>
            </w:rPrChange>
          </w:rPr>
          <w:delText>DOBG</w:delText>
        </w:r>
      </w:del>
    </w:p>
    <w:p w14:paraId="0FEA5349" w14:textId="28266B46" w:rsidR="00C906F5" w:rsidRPr="00C906F5" w:rsidRDefault="00C906F5" w:rsidP="00283FF5">
      <w:pPr>
        <w:spacing w:after="0" w:line="480" w:lineRule="auto"/>
        <w:rPr>
          <w:ins w:id="32" w:author="Emma Chandler" w:date="2021-01-06T21:37:00Z"/>
          <w:sz w:val="24"/>
          <w:szCs w:val="24"/>
        </w:rPr>
      </w:pPr>
      <w:ins w:id="33" w:author="Emma Chandler" w:date="2021-01-06T21:37:00Z">
        <w:r>
          <w:rPr>
            <w:sz w:val="24"/>
            <w:szCs w:val="24"/>
          </w:rPr>
          <w:tab/>
          <w:t xml:space="preserve">This study… </w:t>
        </w:r>
      </w:ins>
    </w:p>
    <w:p w14:paraId="79F5F451" w14:textId="59CBA19E" w:rsidR="009211CC" w:rsidRPr="008B0D5F" w:rsidRDefault="009211CC">
      <w:pPr>
        <w:spacing w:after="0" w:line="480" w:lineRule="auto"/>
        <w:ind w:firstLine="720"/>
        <w:rPr>
          <w:sz w:val="24"/>
          <w:szCs w:val="24"/>
          <w:rPrChange w:id="34" w:author="Emma Chandler" w:date="2021-01-04T11:04:00Z">
            <w:rPr/>
          </w:rPrChange>
        </w:rPr>
        <w:pPrChange w:id="35" w:author="Emma Chandler" w:date="2021-01-04T11:06:00Z">
          <w:pPr>
            <w:pStyle w:val="ListParagraph"/>
            <w:numPr>
              <w:numId w:val="2"/>
            </w:numPr>
            <w:spacing w:after="0" w:line="480" w:lineRule="auto"/>
            <w:ind w:hanging="360"/>
          </w:pPr>
        </w:pPrChange>
      </w:pPr>
      <w:r w:rsidRPr="008B0D5F">
        <w:rPr>
          <w:sz w:val="24"/>
          <w:szCs w:val="24"/>
          <w:rPrChange w:id="36" w:author="Emma Chandler" w:date="2021-01-04T11:04:00Z">
            <w:rPr/>
          </w:rPrChange>
        </w:rPr>
        <w:t xml:space="preserve">The model for all species improved when we excluded DOBG. We expected that the date of first bare ground would </w:t>
      </w:r>
      <w:r w:rsidR="00E07E14" w:rsidRPr="008B0D5F">
        <w:rPr>
          <w:sz w:val="24"/>
          <w:szCs w:val="24"/>
          <w:rPrChange w:id="37" w:author="Emma Chandler" w:date="2021-01-04T11:04:00Z">
            <w:rPr/>
          </w:rPrChange>
        </w:rPr>
        <w:t>influence</w:t>
      </w:r>
      <w:r w:rsidRPr="008B0D5F">
        <w:rPr>
          <w:sz w:val="24"/>
          <w:szCs w:val="24"/>
          <w:rPrChange w:id="38" w:author="Emma Chandler" w:date="2021-01-04T11:04:00Z">
            <w:rPr/>
          </w:rPrChange>
        </w:rPr>
        <w:t xml:space="preserve"> first flowering day</w:t>
      </w:r>
      <w:r w:rsidR="00E62477" w:rsidRPr="008B0D5F">
        <w:rPr>
          <w:sz w:val="24"/>
          <w:szCs w:val="24"/>
          <w:rPrChange w:id="39" w:author="Emma Chandler" w:date="2021-01-04T11:04:00Z">
            <w:rPr/>
          </w:rPrChange>
        </w:rPr>
        <w:t xml:space="preserve"> </w:t>
      </w:r>
      <w:r w:rsidR="00A80145" w:rsidRPr="008B0D5F">
        <w:rPr>
          <w:sz w:val="24"/>
          <w:szCs w:val="24"/>
          <w:rPrChange w:id="40" w:author="Emma Chandler" w:date="2021-01-04T11:04:00Z">
            <w:rPr/>
          </w:rPrChange>
        </w:rPr>
        <w:t>as was reported by Inouye (2002) for montane species in Colorado. However</w:t>
      </w:r>
      <w:r w:rsidR="00E62477" w:rsidRPr="008B0D5F">
        <w:rPr>
          <w:sz w:val="24"/>
          <w:szCs w:val="24"/>
          <w:rPrChange w:id="41" w:author="Emma Chandler" w:date="2021-01-04T11:04:00Z">
            <w:rPr/>
          </w:rPrChange>
        </w:rPr>
        <w:t>, only a few of the species had a significant relationship</w:t>
      </w:r>
      <w:r w:rsidR="00A80145" w:rsidRPr="008B0D5F">
        <w:rPr>
          <w:sz w:val="24"/>
          <w:szCs w:val="24"/>
          <w:rPrChange w:id="42" w:author="Emma Chandler" w:date="2021-01-04T11:04:00Z">
            <w:rPr/>
          </w:rPrChange>
        </w:rPr>
        <w:t xml:space="preserve"> between DOBG and FFD suggesting that </w:t>
      </w:r>
      <w:del w:id="43" w:author="Steven Travers" w:date="2020-12-14T16:01:00Z">
        <w:r w:rsidR="00A80145" w:rsidRPr="008B0D5F" w:rsidDel="0093204B">
          <w:rPr>
            <w:sz w:val="24"/>
            <w:szCs w:val="24"/>
            <w:rPrChange w:id="44" w:author="Emma Chandler" w:date="2021-01-04T11:04:00Z">
              <w:rPr/>
            </w:rPrChange>
          </w:rPr>
          <w:delText>snow cover does not affect flowering in mid western prairies</w:delText>
        </w:r>
      </w:del>
      <w:ins w:id="45" w:author="Steven Travers" w:date="2020-12-14T16:01:00Z">
        <w:r w:rsidR="0093204B" w:rsidRPr="008B0D5F">
          <w:rPr>
            <w:sz w:val="24"/>
            <w:szCs w:val="24"/>
            <w:rPrChange w:id="46" w:author="Emma Chandler" w:date="2021-01-04T11:04:00Z">
              <w:rPr/>
            </w:rPrChange>
          </w:rPr>
          <w:t xml:space="preserve">when </w:t>
        </w:r>
        <w:del w:id="47" w:author="Emma Chandler" w:date="2021-01-04T11:05:00Z">
          <w:r w:rsidR="0093204B" w:rsidRPr="008B0D5F" w:rsidDel="008B0D5F">
            <w:rPr>
              <w:sz w:val="24"/>
              <w:szCs w:val="24"/>
              <w:rPrChange w:id="48" w:author="Emma Chandler" w:date="2021-01-04T11:04:00Z">
                <w:rPr/>
              </w:rPrChange>
            </w:rPr>
            <w:delText xml:space="preserve">all of </w:delText>
          </w:r>
        </w:del>
        <w:r w:rsidR="0093204B" w:rsidRPr="008B0D5F">
          <w:rPr>
            <w:sz w:val="24"/>
            <w:szCs w:val="24"/>
            <w:rPrChange w:id="49" w:author="Emma Chandler" w:date="2021-01-04T11:04:00Z">
              <w:rPr/>
            </w:rPrChange>
          </w:rPr>
          <w:t xml:space="preserve">the winter snow melts is not </w:t>
        </w:r>
        <w:del w:id="50" w:author="Emma Chandler" w:date="2021-01-04T11:05:00Z">
          <w:r w:rsidR="0093204B" w:rsidRPr="008B0D5F" w:rsidDel="008B0D5F">
            <w:rPr>
              <w:sz w:val="24"/>
              <w:szCs w:val="24"/>
              <w:rPrChange w:id="51" w:author="Emma Chandler" w:date="2021-01-04T11:04:00Z">
                <w:rPr/>
              </w:rPrChange>
            </w:rPr>
            <w:delText xml:space="preserve">an </w:delText>
          </w:r>
        </w:del>
        <w:r w:rsidR="0093204B" w:rsidRPr="008B0D5F">
          <w:rPr>
            <w:sz w:val="24"/>
            <w:szCs w:val="24"/>
            <w:rPrChange w:id="52" w:author="Emma Chandler" w:date="2021-01-04T11:04:00Z">
              <w:rPr/>
            </w:rPrChange>
          </w:rPr>
          <w:t xml:space="preserve">important </w:t>
        </w:r>
        <w:del w:id="53" w:author="Emma Chandler" w:date="2021-01-04T11:05:00Z">
          <w:r w:rsidR="0093204B" w:rsidRPr="008B0D5F" w:rsidDel="008B0D5F">
            <w:rPr>
              <w:sz w:val="24"/>
              <w:szCs w:val="24"/>
              <w:rPrChange w:id="54" w:author="Emma Chandler" w:date="2021-01-04T11:04:00Z">
                <w:rPr/>
              </w:rPrChange>
            </w:rPr>
            <w:delText>factor in</w:delText>
          </w:r>
        </w:del>
      </w:ins>
      <w:ins w:id="55" w:author="Emma Chandler" w:date="2021-01-04T11:05:00Z">
        <w:r w:rsidR="008B0D5F">
          <w:rPr>
            <w:sz w:val="24"/>
            <w:szCs w:val="24"/>
          </w:rPr>
          <w:t>for</w:t>
        </w:r>
      </w:ins>
      <w:ins w:id="56" w:author="Steven Travers" w:date="2020-12-14T16:01:00Z">
        <w:r w:rsidR="0093204B" w:rsidRPr="008B0D5F">
          <w:rPr>
            <w:sz w:val="24"/>
            <w:szCs w:val="24"/>
            <w:rPrChange w:id="57" w:author="Emma Chandler" w:date="2021-01-04T11:04:00Z">
              <w:rPr/>
            </w:rPrChange>
          </w:rPr>
          <w:t xml:space="preserve"> determining when plants begin flowering</w:t>
        </w:r>
        <w:del w:id="58" w:author="Emma Chandler" w:date="2021-01-04T11:05:00Z">
          <w:r w:rsidR="0093204B" w:rsidRPr="008B0D5F" w:rsidDel="008B0D5F">
            <w:rPr>
              <w:sz w:val="24"/>
              <w:szCs w:val="24"/>
              <w:rPrChange w:id="59" w:author="Emma Chandler" w:date="2021-01-04T11:04:00Z">
                <w:rPr/>
              </w:rPrChange>
            </w:rPr>
            <w:delText xml:space="preserve"> later on </w:delText>
          </w:r>
        </w:del>
      </w:ins>
      <w:r w:rsidR="00A80145" w:rsidRPr="008B0D5F">
        <w:rPr>
          <w:sz w:val="24"/>
          <w:szCs w:val="24"/>
          <w:rPrChange w:id="60" w:author="Emma Chandler" w:date="2021-01-04T11:04:00Z">
            <w:rPr/>
          </w:rPrChange>
        </w:rPr>
        <w:t>.</w:t>
      </w:r>
      <w:ins w:id="61" w:author="Steven Travers" w:date="2020-12-14T16:01:00Z">
        <w:r w:rsidR="0093204B" w:rsidRPr="008B0D5F">
          <w:rPr>
            <w:sz w:val="24"/>
            <w:szCs w:val="24"/>
            <w:rPrChange w:id="62" w:author="Emma Chandler" w:date="2021-01-04T11:04:00Z">
              <w:rPr/>
            </w:rPrChange>
          </w:rPr>
          <w:t xml:space="preserve"> In contrast, temperature seems to be a </w:t>
        </w:r>
        <w:del w:id="63" w:author="Emma Chandler" w:date="2021-01-06T21:29:00Z">
          <w:r w:rsidR="0093204B" w:rsidRPr="008B0D5F" w:rsidDel="00154E01">
            <w:rPr>
              <w:sz w:val="24"/>
              <w:szCs w:val="24"/>
              <w:rPrChange w:id="64" w:author="Emma Chandler" w:date="2021-01-04T11:04:00Z">
                <w:rPr/>
              </w:rPrChange>
            </w:rPr>
            <w:delText xml:space="preserve">very </w:delText>
          </w:r>
        </w:del>
        <w:r w:rsidR="0093204B" w:rsidRPr="008B0D5F">
          <w:rPr>
            <w:sz w:val="24"/>
            <w:szCs w:val="24"/>
            <w:rPrChange w:id="65" w:author="Emma Chandler" w:date="2021-01-04T11:04:00Z">
              <w:rPr/>
            </w:rPrChange>
          </w:rPr>
          <w:t xml:space="preserve">consistent determinant of </w:t>
        </w:r>
        <w:del w:id="66" w:author="Emma Chandler" w:date="2021-01-06T21:29:00Z">
          <w:r w:rsidR="0093204B" w:rsidRPr="008B0D5F" w:rsidDel="00154E01">
            <w:rPr>
              <w:sz w:val="24"/>
              <w:szCs w:val="24"/>
              <w:rPrChange w:id="67" w:author="Emma Chandler" w:date="2021-01-04T11:04:00Z">
                <w:rPr/>
              </w:rPrChange>
            </w:rPr>
            <w:delText>that</w:delText>
          </w:r>
        </w:del>
      </w:ins>
      <w:ins w:id="68" w:author="Emma Chandler" w:date="2021-01-06T21:29:00Z">
        <w:r w:rsidR="00154E01">
          <w:rPr>
            <w:sz w:val="24"/>
            <w:szCs w:val="24"/>
          </w:rPr>
          <w:t>flower timing</w:t>
        </w:r>
      </w:ins>
      <w:ins w:id="69" w:author="Steven Travers" w:date="2020-12-14T16:01:00Z">
        <w:r w:rsidR="0093204B" w:rsidRPr="008B0D5F">
          <w:rPr>
            <w:sz w:val="24"/>
            <w:szCs w:val="24"/>
            <w:rPrChange w:id="70" w:author="Emma Chandler" w:date="2021-01-04T11:04:00Z">
              <w:rPr/>
            </w:rPrChange>
          </w:rPr>
          <w:t xml:space="preserve">. </w:t>
        </w:r>
      </w:ins>
    </w:p>
    <w:p w14:paraId="610B1530" w14:textId="7D6545AA" w:rsidR="00DC1D9A" w:rsidRPr="008B0D5F" w:rsidDel="008B0D5F" w:rsidRDefault="00A05B6D" w:rsidP="00283FF5">
      <w:pPr>
        <w:spacing w:after="0" w:line="480" w:lineRule="auto"/>
        <w:rPr>
          <w:del w:id="71" w:author="Emma Chandler" w:date="2021-01-04T11:06:00Z"/>
          <w:i/>
          <w:iCs/>
          <w:sz w:val="24"/>
          <w:szCs w:val="24"/>
          <w:rPrChange w:id="72" w:author="Emma Chandler" w:date="2021-01-04T11:05:00Z">
            <w:rPr>
              <w:del w:id="73" w:author="Emma Chandler" w:date="2021-01-04T11:06:00Z"/>
              <w:sz w:val="24"/>
              <w:szCs w:val="24"/>
            </w:rPr>
          </w:rPrChange>
        </w:rPr>
      </w:pPr>
      <w:del w:id="74" w:author="Emma Chandler" w:date="2021-01-04T11:06:00Z">
        <w:r w:rsidRPr="008B0D5F" w:rsidDel="008B0D5F">
          <w:rPr>
            <w:i/>
            <w:iCs/>
            <w:sz w:val="24"/>
            <w:szCs w:val="24"/>
            <w:rPrChange w:id="75" w:author="Emma Chandler" w:date="2021-01-04T11:05:00Z">
              <w:rPr>
                <w:sz w:val="24"/>
                <w:szCs w:val="24"/>
              </w:rPr>
            </w:rPrChange>
          </w:rPr>
          <w:delText>Temperature</w:delText>
        </w:r>
      </w:del>
      <w:del w:id="76" w:author="Emma Chandler" w:date="2021-01-04T11:05:00Z">
        <w:r w:rsidRPr="008B0D5F" w:rsidDel="008B0D5F">
          <w:rPr>
            <w:i/>
            <w:iCs/>
            <w:sz w:val="24"/>
            <w:szCs w:val="24"/>
            <w:rPrChange w:id="77" w:author="Emma Chandler" w:date="2021-01-04T11:05:00Z">
              <w:rPr>
                <w:sz w:val="24"/>
                <w:szCs w:val="24"/>
              </w:rPr>
            </w:rPrChange>
          </w:rPr>
          <w:delText xml:space="preserve">- </w:delText>
        </w:r>
      </w:del>
    </w:p>
    <w:p w14:paraId="76FF4997" w14:textId="4DEA0E94" w:rsidR="00A05B6D" w:rsidRPr="008B0D5F" w:rsidRDefault="009211CC">
      <w:pPr>
        <w:spacing w:after="0" w:line="480" w:lineRule="auto"/>
        <w:ind w:firstLine="360"/>
        <w:rPr>
          <w:sz w:val="24"/>
          <w:szCs w:val="24"/>
          <w:rPrChange w:id="78" w:author="Emma Chandler" w:date="2021-01-04T11:05:00Z">
            <w:rPr/>
          </w:rPrChange>
        </w:rPr>
        <w:pPrChange w:id="79" w:author="Emma Chandler" w:date="2021-01-04T11:06:00Z">
          <w:pPr>
            <w:pStyle w:val="ListParagraph"/>
            <w:numPr>
              <w:numId w:val="1"/>
            </w:numPr>
            <w:spacing w:after="0" w:line="480" w:lineRule="auto"/>
            <w:ind w:hanging="360"/>
          </w:pPr>
        </w:pPrChange>
      </w:pPr>
      <w:r w:rsidRPr="008B0D5F">
        <w:rPr>
          <w:sz w:val="24"/>
          <w:szCs w:val="24"/>
          <w:rPrChange w:id="80" w:author="Emma Chandler" w:date="2021-01-04T11:05:00Z">
            <w:rPr/>
          </w:rPrChange>
        </w:rPr>
        <w:t xml:space="preserve">AGDU and FFD had a positive and significant relationship in most of the species. </w:t>
      </w:r>
      <w:r w:rsidR="00A80145" w:rsidRPr="008B0D5F">
        <w:rPr>
          <w:sz w:val="24"/>
          <w:szCs w:val="24"/>
          <w:rPrChange w:id="81" w:author="Emma Chandler" w:date="2021-01-04T11:05:00Z">
            <w:rPr/>
          </w:rPrChange>
        </w:rPr>
        <w:t xml:space="preserve">A higher AGDU means a colder spring suggesting that temperature is important for growth and development. This was especially </w:t>
      </w:r>
      <w:r w:rsidR="003D3B2A" w:rsidRPr="008B0D5F">
        <w:rPr>
          <w:sz w:val="24"/>
          <w:szCs w:val="24"/>
          <w:rPrChange w:id="82" w:author="Emma Chandler" w:date="2021-01-04T11:05:00Z">
            <w:rPr/>
          </w:rPrChange>
        </w:rPr>
        <w:t>the case for earlier flowering species.</w:t>
      </w:r>
      <w:ins w:id="83" w:author="Steven Travers" w:date="2020-12-14T16:02:00Z">
        <w:r w:rsidR="0045390A" w:rsidRPr="008B0D5F">
          <w:rPr>
            <w:sz w:val="24"/>
            <w:szCs w:val="24"/>
            <w:rPrChange w:id="84" w:author="Emma Chandler" w:date="2021-01-04T11:05:00Z">
              <w:rPr/>
            </w:rPrChange>
          </w:rPr>
          <w:t xml:space="preserve"> T</w:t>
        </w:r>
      </w:ins>
      <w:ins w:id="85" w:author="Steven Travers" w:date="2020-12-14T16:03:00Z">
        <w:r w:rsidR="0045390A" w:rsidRPr="008B0D5F">
          <w:rPr>
            <w:sz w:val="24"/>
            <w:szCs w:val="24"/>
            <w:rPrChange w:id="86" w:author="Emma Chandler" w:date="2021-01-04T11:05:00Z">
              <w:rPr/>
            </w:rPrChange>
          </w:rPr>
          <w:t xml:space="preserve">hese results mirror those of other studies of both upper Midwestern prairie plants (citations) and those in other temperate communities (citations). </w:t>
        </w:r>
      </w:ins>
    </w:p>
    <w:p w14:paraId="53C9D251" w14:textId="2913AC8D" w:rsidR="00DC1D9A" w:rsidRPr="00283FF5" w:rsidDel="0045390A" w:rsidRDefault="00A05B6D" w:rsidP="00283FF5">
      <w:pPr>
        <w:spacing w:after="0" w:line="480" w:lineRule="auto"/>
        <w:rPr>
          <w:moveFrom w:id="87" w:author="Steven Travers" w:date="2020-12-14T16:05:00Z"/>
          <w:sz w:val="24"/>
          <w:szCs w:val="24"/>
        </w:rPr>
      </w:pPr>
      <w:moveFromRangeStart w:id="88" w:author="Steven Travers" w:date="2020-12-14T16:05:00Z" w:name="move58854340"/>
      <w:moveFrom w:id="89" w:author="Steven Travers" w:date="2020-12-14T16:05:00Z">
        <w:r w:rsidRPr="00283FF5" w:rsidDel="0045390A">
          <w:rPr>
            <w:sz w:val="24"/>
            <w:szCs w:val="24"/>
          </w:rPr>
          <w:t xml:space="preserve">Temperature and SPDX- </w:t>
        </w:r>
      </w:moveFrom>
    </w:p>
    <w:p w14:paraId="3AB72AC7" w14:textId="3E4E3928" w:rsidR="00A05B6D" w:rsidRPr="00283FF5" w:rsidDel="0045390A" w:rsidRDefault="009211CC" w:rsidP="00283FF5">
      <w:pPr>
        <w:pStyle w:val="ListParagraph"/>
        <w:numPr>
          <w:ilvl w:val="0"/>
          <w:numId w:val="1"/>
        </w:numPr>
        <w:spacing w:after="0" w:line="480" w:lineRule="auto"/>
        <w:rPr>
          <w:moveFrom w:id="90" w:author="Steven Travers" w:date="2020-12-14T16:05:00Z"/>
          <w:sz w:val="24"/>
          <w:szCs w:val="24"/>
        </w:rPr>
      </w:pPr>
      <w:moveFrom w:id="91" w:author="Steven Travers" w:date="2020-12-14T16:05:00Z">
        <w:r w:rsidRPr="00283FF5" w:rsidDel="0045390A">
          <w:rPr>
            <w:sz w:val="24"/>
            <w:szCs w:val="24"/>
          </w:rPr>
          <w:lastRenderedPageBreak/>
          <w:t>AGDU and SPDX had a weak, p</w:t>
        </w:r>
        <w:r w:rsidR="00DC1D9A" w:rsidRPr="00283FF5" w:rsidDel="0045390A">
          <w:rPr>
            <w:sz w:val="24"/>
            <w:szCs w:val="24"/>
          </w:rPr>
          <w:t xml:space="preserve">ositive relationship in all models. </w:t>
        </w:r>
        <w:r w:rsidR="003D3B2A" w:rsidRPr="00283FF5" w:rsidDel="0045390A">
          <w:rPr>
            <w:sz w:val="24"/>
            <w:szCs w:val="24"/>
          </w:rPr>
          <w:t>A</w:t>
        </w:r>
        <w:r w:rsidRPr="00283FF5" w:rsidDel="0045390A">
          <w:rPr>
            <w:sz w:val="24"/>
            <w:szCs w:val="24"/>
          </w:rPr>
          <w:t xml:space="preserve"> higher AGDU</w:t>
        </w:r>
        <w:r w:rsidR="003D3B2A" w:rsidRPr="00283FF5" w:rsidDel="0045390A">
          <w:rPr>
            <w:sz w:val="24"/>
            <w:szCs w:val="24"/>
          </w:rPr>
          <w:t xml:space="preserve"> means</w:t>
        </w:r>
        <w:r w:rsidRPr="00283FF5" w:rsidDel="0045390A">
          <w:rPr>
            <w:sz w:val="24"/>
            <w:szCs w:val="24"/>
          </w:rPr>
          <w:t xml:space="preserve"> </w:t>
        </w:r>
        <w:r w:rsidR="003D3B2A" w:rsidRPr="00283FF5" w:rsidDel="0045390A">
          <w:rPr>
            <w:sz w:val="24"/>
            <w:szCs w:val="24"/>
          </w:rPr>
          <w:t>that the first months of the year were</w:t>
        </w:r>
        <w:r w:rsidRPr="00283FF5" w:rsidDel="0045390A">
          <w:rPr>
            <w:sz w:val="24"/>
            <w:szCs w:val="24"/>
          </w:rPr>
          <w:t xml:space="preserve"> colder which could </w:t>
        </w:r>
        <w:r w:rsidR="003D3B2A" w:rsidRPr="00283FF5" w:rsidDel="0045390A">
          <w:rPr>
            <w:sz w:val="24"/>
            <w:szCs w:val="24"/>
          </w:rPr>
          <w:t xml:space="preserve">loosely </w:t>
        </w:r>
        <w:r w:rsidRPr="00283FF5" w:rsidDel="0045390A">
          <w:rPr>
            <w:sz w:val="24"/>
            <w:szCs w:val="24"/>
          </w:rPr>
          <w:t>explain the higher snow depth on day X.</w:t>
        </w:r>
        <w:r w:rsidR="00DC1D9A" w:rsidRPr="00283FF5" w:rsidDel="0045390A">
          <w:rPr>
            <w:sz w:val="24"/>
            <w:szCs w:val="24"/>
          </w:rPr>
          <w:t xml:space="preserve"> </w:t>
        </w:r>
      </w:moveFrom>
    </w:p>
    <w:moveFromRangeEnd w:id="88"/>
    <w:p w14:paraId="1FF0F720" w14:textId="57D96F31" w:rsidR="00A05B6D" w:rsidRPr="00283FF5" w:rsidDel="0045390A" w:rsidRDefault="00A05B6D" w:rsidP="00283FF5">
      <w:pPr>
        <w:spacing w:after="0" w:line="480" w:lineRule="auto"/>
        <w:rPr>
          <w:del w:id="92" w:author="Steven Travers" w:date="2020-12-14T16:05:00Z"/>
          <w:sz w:val="24"/>
          <w:szCs w:val="24"/>
        </w:rPr>
      </w:pPr>
      <w:del w:id="93" w:author="Steven Travers" w:date="2020-12-14T16:05:00Z">
        <w:r w:rsidRPr="00283FF5" w:rsidDel="0045390A">
          <w:rPr>
            <w:sz w:val="24"/>
            <w:szCs w:val="24"/>
          </w:rPr>
          <w:delText xml:space="preserve">Snow – </w:delText>
        </w:r>
      </w:del>
    </w:p>
    <w:p w14:paraId="55D5248D" w14:textId="3B66B8C3" w:rsidR="00DC1D9A" w:rsidRPr="00283FF5" w:rsidDel="0045390A" w:rsidRDefault="00DC1D9A" w:rsidP="00283FF5">
      <w:pPr>
        <w:pStyle w:val="ListParagraph"/>
        <w:numPr>
          <w:ilvl w:val="0"/>
          <w:numId w:val="1"/>
        </w:numPr>
        <w:spacing w:after="0" w:line="480" w:lineRule="auto"/>
        <w:rPr>
          <w:del w:id="94" w:author="Steven Travers" w:date="2020-12-14T16:05:00Z"/>
          <w:sz w:val="24"/>
          <w:szCs w:val="24"/>
        </w:rPr>
      </w:pPr>
      <w:del w:id="95" w:author="Steven Travers" w:date="2020-12-14T16:05:00Z">
        <w:r w:rsidRPr="00283FF5" w:rsidDel="0045390A">
          <w:rPr>
            <w:sz w:val="24"/>
            <w:szCs w:val="24"/>
          </w:rPr>
          <w:delText xml:space="preserve">The relationship between TSNOW and SPDX was always positive and significant. We expected this because the more average snowfall, the more likely that the depth of snow on day X in March is deeper.  </w:delText>
        </w:r>
      </w:del>
    </w:p>
    <w:p w14:paraId="50E07BDD" w14:textId="760E0823" w:rsidR="0045390A" w:rsidDel="009D4114" w:rsidRDefault="0045390A" w:rsidP="00283FF5">
      <w:pPr>
        <w:spacing w:after="0" w:line="480" w:lineRule="auto"/>
        <w:rPr>
          <w:ins w:id="96" w:author="Steven Travers" w:date="2020-12-14T16:05:00Z"/>
          <w:del w:id="97" w:author="Emma Chandler" w:date="2021-01-06T21:06:00Z"/>
          <w:sz w:val="24"/>
          <w:szCs w:val="24"/>
        </w:rPr>
      </w:pPr>
      <w:ins w:id="98" w:author="Steven Travers" w:date="2020-12-14T16:11:00Z">
        <w:del w:id="99" w:author="Emma Chandler" w:date="2021-01-06T21:06:00Z">
          <w:r w:rsidDel="009D4114">
            <w:rPr>
              <w:sz w:val="24"/>
              <w:szCs w:val="24"/>
            </w:rPr>
            <w:delText>Snow:</w:delText>
          </w:r>
        </w:del>
      </w:ins>
    </w:p>
    <w:p w14:paraId="56A18089" w14:textId="2B2604B1" w:rsidR="00DC1D9A" w:rsidRPr="00283FF5" w:rsidDel="009D4114" w:rsidRDefault="00A05B6D">
      <w:pPr>
        <w:spacing w:after="0" w:line="480" w:lineRule="auto"/>
        <w:ind w:firstLine="360"/>
        <w:rPr>
          <w:del w:id="100" w:author="Emma Chandler" w:date="2021-01-06T21:06:00Z"/>
          <w:sz w:val="24"/>
          <w:szCs w:val="24"/>
        </w:rPr>
        <w:pPrChange w:id="101" w:author="Steven Travers" w:date="2020-12-14T16:05:00Z">
          <w:pPr>
            <w:spacing w:after="0" w:line="480" w:lineRule="auto"/>
          </w:pPr>
        </w:pPrChange>
      </w:pPr>
      <w:del w:id="102" w:author="Emma Chandler" w:date="2021-01-06T21:06:00Z">
        <w:r w:rsidRPr="00283FF5" w:rsidDel="009D4114">
          <w:rPr>
            <w:sz w:val="24"/>
            <w:szCs w:val="24"/>
          </w:rPr>
          <w:delText xml:space="preserve">SPDX and FFD – </w:delText>
        </w:r>
      </w:del>
    </w:p>
    <w:p w14:paraId="4A152CD8" w14:textId="407ABD83" w:rsidR="00F35B13" w:rsidRDefault="00DC1D9A" w:rsidP="009D4114">
      <w:pPr>
        <w:spacing w:after="0" w:line="480" w:lineRule="auto"/>
        <w:ind w:firstLine="360"/>
        <w:rPr>
          <w:ins w:id="103" w:author="Emma Chandler" w:date="2021-01-06T21:09:00Z"/>
          <w:sz w:val="24"/>
          <w:szCs w:val="24"/>
        </w:rPr>
      </w:pPr>
      <w:del w:id="104" w:author="Steven Travers" w:date="2020-12-14T16:07:00Z">
        <w:r w:rsidRPr="009D4114" w:rsidDel="0045390A">
          <w:rPr>
            <w:sz w:val="24"/>
            <w:szCs w:val="24"/>
          </w:rPr>
          <w:delText xml:space="preserve">Varied by species. </w:delText>
        </w:r>
      </w:del>
      <w:ins w:id="105" w:author="Steven Travers" w:date="2020-12-14T16:07:00Z">
        <w:r w:rsidR="0045390A" w:rsidRPr="009D4114">
          <w:rPr>
            <w:sz w:val="24"/>
            <w:szCs w:val="24"/>
          </w:rPr>
          <w:t>Snow</w:t>
        </w:r>
        <w:del w:id="106" w:author="Emma Chandler" w:date="2021-01-06T20:57:00Z">
          <w:r w:rsidR="0045390A" w:rsidRPr="009D4114" w:rsidDel="008667C8">
            <w:rPr>
              <w:sz w:val="24"/>
              <w:szCs w:val="24"/>
              <w:rPrChange w:id="107" w:author="Emma Chandler" w:date="2021-01-06T21:03:00Z">
                <w:rPr>
                  <w:sz w:val="24"/>
                  <w:szCs w:val="24"/>
                </w:rPr>
              </w:rPrChange>
            </w:rPr>
            <w:delText xml:space="preserve"> </w:delText>
          </w:r>
        </w:del>
        <w:r w:rsidR="0045390A" w:rsidRPr="009D4114">
          <w:rPr>
            <w:sz w:val="24"/>
            <w:szCs w:val="24"/>
            <w:rPrChange w:id="108" w:author="Emma Chandler" w:date="2021-01-06T21:03:00Z">
              <w:rPr>
                <w:sz w:val="24"/>
                <w:szCs w:val="24"/>
              </w:rPr>
            </w:rPrChange>
          </w:rPr>
          <w:t>pack in March was largely unimportant</w:t>
        </w:r>
      </w:ins>
      <w:ins w:id="109" w:author="Emma Chandler" w:date="2021-01-06T21:29:00Z">
        <w:r w:rsidR="00154E01">
          <w:rPr>
            <w:sz w:val="24"/>
            <w:szCs w:val="24"/>
          </w:rPr>
          <w:t>,</w:t>
        </w:r>
      </w:ins>
      <w:ins w:id="110" w:author="Steven Travers" w:date="2020-12-14T16:07:00Z">
        <w:r w:rsidR="0045390A" w:rsidRPr="00C906F5">
          <w:rPr>
            <w:sz w:val="24"/>
            <w:szCs w:val="24"/>
          </w:rPr>
          <w:t xml:space="preserve"> </w:t>
        </w:r>
        <w:proofErr w:type="gramStart"/>
        <w:r w:rsidR="0045390A" w:rsidRPr="00C906F5">
          <w:rPr>
            <w:sz w:val="24"/>
            <w:szCs w:val="24"/>
          </w:rPr>
          <w:t>with the exception of</w:t>
        </w:r>
        <w:proofErr w:type="gramEnd"/>
        <w:r w:rsidR="0045390A" w:rsidRPr="00C906F5">
          <w:rPr>
            <w:sz w:val="24"/>
            <w:szCs w:val="24"/>
          </w:rPr>
          <w:t xml:space="preserve"> three species. </w:t>
        </w:r>
        <w:del w:id="111" w:author="Emma Chandler" w:date="2021-01-06T20:54:00Z">
          <w:r w:rsidR="0045390A" w:rsidRPr="009D4114" w:rsidDel="008667C8">
            <w:rPr>
              <w:sz w:val="24"/>
              <w:szCs w:val="24"/>
              <w:rPrChange w:id="112" w:author="Emma Chandler" w:date="2021-01-06T21:03:00Z">
                <w:rPr>
                  <w:sz w:val="24"/>
                  <w:szCs w:val="24"/>
                </w:rPr>
              </w:rPrChange>
            </w:rPr>
            <w:delText xml:space="preserve">What is different about them? </w:delText>
          </w:r>
        </w:del>
      </w:ins>
      <w:ins w:id="113" w:author="Emma Chandler" w:date="2021-01-06T12:12:00Z">
        <w:r w:rsidR="00FE5FBC" w:rsidRPr="009D4114">
          <w:rPr>
            <w:sz w:val="24"/>
            <w:szCs w:val="24"/>
            <w:rPrChange w:id="114" w:author="Emma Chandler" w:date="2021-01-06T21:03:00Z">
              <w:rPr>
                <w:sz w:val="24"/>
                <w:szCs w:val="24"/>
              </w:rPr>
            </w:rPrChange>
          </w:rPr>
          <w:t>T</w:t>
        </w:r>
      </w:ins>
      <w:ins w:id="115" w:author="Emma Chandler" w:date="2021-01-06T12:13:00Z">
        <w:r w:rsidR="00FE5FBC" w:rsidRPr="009D4114">
          <w:rPr>
            <w:sz w:val="24"/>
            <w:szCs w:val="24"/>
            <w:rPrChange w:id="116" w:author="Emma Chandler" w:date="2021-01-06T21:03:00Z">
              <w:rPr>
                <w:sz w:val="24"/>
                <w:szCs w:val="24"/>
              </w:rPr>
            </w:rPrChange>
          </w:rPr>
          <w:t>wo species</w:t>
        </w:r>
      </w:ins>
      <w:ins w:id="117" w:author="Emma Chandler" w:date="2021-01-06T20:57:00Z">
        <w:r w:rsidR="008667C8" w:rsidRPr="009D4114">
          <w:rPr>
            <w:sz w:val="24"/>
            <w:szCs w:val="24"/>
            <w:rPrChange w:id="118" w:author="Emma Chandler" w:date="2021-01-06T21:03:00Z">
              <w:rPr/>
            </w:rPrChange>
          </w:rPr>
          <w:t xml:space="preserve"> (</w:t>
        </w:r>
        <w:r w:rsidR="008667C8" w:rsidRPr="009D4114">
          <w:rPr>
            <w:i/>
            <w:iCs/>
            <w:sz w:val="24"/>
            <w:szCs w:val="24"/>
            <w:rPrChange w:id="119" w:author="Emma Chandler" w:date="2021-01-06T21:03:00Z">
              <w:rPr>
                <w:i/>
                <w:iCs/>
              </w:rPr>
            </w:rPrChange>
          </w:rPr>
          <w:t xml:space="preserve">Rosa </w:t>
        </w:r>
        <w:proofErr w:type="spellStart"/>
        <w:r w:rsidR="008667C8" w:rsidRPr="009D4114">
          <w:rPr>
            <w:i/>
            <w:iCs/>
            <w:sz w:val="24"/>
            <w:szCs w:val="24"/>
            <w:rPrChange w:id="120" w:author="Emma Chandler" w:date="2021-01-06T21:03:00Z">
              <w:rPr>
                <w:i/>
                <w:iCs/>
              </w:rPr>
            </w:rPrChange>
          </w:rPr>
          <w:t>arkansana</w:t>
        </w:r>
        <w:proofErr w:type="spellEnd"/>
        <w:r w:rsidR="008667C8" w:rsidRPr="009D4114">
          <w:rPr>
            <w:i/>
            <w:iCs/>
            <w:sz w:val="24"/>
            <w:szCs w:val="24"/>
            <w:rPrChange w:id="121" w:author="Emma Chandler" w:date="2021-01-06T21:03:00Z">
              <w:rPr>
                <w:i/>
                <w:iCs/>
              </w:rPr>
            </w:rPrChange>
          </w:rPr>
          <w:t xml:space="preserve"> </w:t>
        </w:r>
        <w:r w:rsidR="008667C8" w:rsidRPr="009D4114">
          <w:rPr>
            <w:sz w:val="24"/>
            <w:szCs w:val="24"/>
            <w:rPrChange w:id="122" w:author="Emma Chandler" w:date="2021-01-06T21:03:00Z">
              <w:rPr/>
            </w:rPrChange>
          </w:rPr>
          <w:t xml:space="preserve">and </w:t>
        </w:r>
        <w:r w:rsidR="008667C8" w:rsidRPr="009D4114">
          <w:rPr>
            <w:i/>
            <w:iCs/>
            <w:sz w:val="24"/>
            <w:szCs w:val="24"/>
            <w:rPrChange w:id="123" w:author="Emma Chandler" w:date="2021-01-06T21:03:00Z">
              <w:rPr>
                <w:i/>
                <w:iCs/>
              </w:rPr>
            </w:rPrChange>
          </w:rPr>
          <w:t>Zigadenus elegans</w:t>
        </w:r>
        <w:r w:rsidR="008667C8" w:rsidRPr="009D4114">
          <w:rPr>
            <w:sz w:val="24"/>
            <w:szCs w:val="24"/>
            <w:rPrChange w:id="124" w:author="Emma Chandler" w:date="2021-01-06T21:03:00Z">
              <w:rPr/>
            </w:rPrChange>
          </w:rPr>
          <w:t>)</w:t>
        </w:r>
      </w:ins>
      <w:ins w:id="125" w:author="Emma Chandler" w:date="2021-01-06T12:13:00Z">
        <w:r w:rsidR="00FE5FBC" w:rsidRPr="009D4114">
          <w:rPr>
            <w:sz w:val="24"/>
            <w:szCs w:val="24"/>
          </w:rPr>
          <w:t xml:space="preserve"> had positive regression coefficients meaning </w:t>
        </w:r>
      </w:ins>
      <w:ins w:id="126" w:author="Emma Chandler" w:date="2021-01-06T12:20:00Z">
        <w:r w:rsidR="00FE5FBC" w:rsidRPr="009D4114">
          <w:rPr>
            <w:sz w:val="24"/>
            <w:szCs w:val="24"/>
          </w:rPr>
          <w:t xml:space="preserve">the </w:t>
        </w:r>
      </w:ins>
      <w:ins w:id="127" w:author="Emma Chandler" w:date="2021-01-06T20:53:00Z">
        <w:r w:rsidR="008667C8" w:rsidRPr="009D4114">
          <w:rPr>
            <w:sz w:val="24"/>
            <w:szCs w:val="24"/>
          </w:rPr>
          <w:t>deeper the snow</w:t>
        </w:r>
      </w:ins>
      <w:ins w:id="128" w:author="Emma Chandler" w:date="2021-01-06T12:20:00Z">
        <w:r w:rsidR="00FE5FBC" w:rsidRPr="00C906F5">
          <w:rPr>
            <w:sz w:val="24"/>
            <w:szCs w:val="24"/>
          </w:rPr>
          <w:t xml:space="preserve"> on day X in March, the later</w:t>
        </w:r>
      </w:ins>
      <w:ins w:id="129" w:author="Emma Chandler" w:date="2021-01-06T12:21:00Z">
        <w:r w:rsidR="00FE5FBC" w:rsidRPr="009D4114">
          <w:rPr>
            <w:sz w:val="24"/>
            <w:szCs w:val="24"/>
            <w:rPrChange w:id="130" w:author="Emma Chandler" w:date="2021-01-06T21:03:00Z">
              <w:rPr>
                <w:sz w:val="24"/>
                <w:szCs w:val="24"/>
              </w:rPr>
            </w:rPrChange>
          </w:rPr>
          <w:t xml:space="preserve"> </w:t>
        </w:r>
      </w:ins>
      <w:ins w:id="131" w:author="Emma Chandler" w:date="2021-01-06T20:53:00Z">
        <w:r w:rsidR="008667C8" w:rsidRPr="009D4114">
          <w:rPr>
            <w:sz w:val="24"/>
            <w:szCs w:val="24"/>
            <w:rPrChange w:id="132" w:author="Emma Chandler" w:date="2021-01-06T21:03:00Z">
              <w:rPr>
                <w:sz w:val="24"/>
                <w:szCs w:val="24"/>
              </w:rPr>
            </w:rPrChange>
          </w:rPr>
          <w:t>the species flowered</w:t>
        </w:r>
      </w:ins>
      <w:ins w:id="133" w:author="Emma Chandler" w:date="2021-01-06T12:21:00Z">
        <w:r w:rsidR="00FE5FBC" w:rsidRPr="009D4114">
          <w:rPr>
            <w:sz w:val="24"/>
            <w:szCs w:val="24"/>
            <w:rPrChange w:id="134" w:author="Emma Chandler" w:date="2021-01-06T21:03:00Z">
              <w:rPr>
                <w:sz w:val="24"/>
                <w:szCs w:val="24"/>
              </w:rPr>
            </w:rPrChange>
          </w:rPr>
          <w:t>.</w:t>
        </w:r>
      </w:ins>
      <w:ins w:id="135" w:author="Emma Chandler" w:date="2021-01-06T12:29:00Z">
        <w:r w:rsidR="00F35B13" w:rsidRPr="009D4114">
          <w:rPr>
            <w:sz w:val="24"/>
            <w:szCs w:val="24"/>
            <w:rPrChange w:id="136" w:author="Emma Chandler" w:date="2021-01-06T21:03:00Z">
              <w:rPr>
                <w:sz w:val="24"/>
                <w:szCs w:val="24"/>
              </w:rPr>
            </w:rPrChange>
          </w:rPr>
          <w:t xml:space="preserve"> </w:t>
        </w:r>
      </w:ins>
      <w:ins w:id="137" w:author="Emma Chandler" w:date="2021-01-06T16:44:00Z">
        <w:r w:rsidR="0004426D" w:rsidRPr="009D4114">
          <w:rPr>
            <w:sz w:val="24"/>
            <w:szCs w:val="24"/>
            <w:rPrChange w:id="138" w:author="Emma Chandler" w:date="2021-01-06T21:03:00Z">
              <w:rPr>
                <w:sz w:val="24"/>
                <w:szCs w:val="24"/>
              </w:rPr>
            </w:rPrChange>
          </w:rPr>
          <w:t>This outcome would be expected if snow cover impaired earlier flowering.</w:t>
        </w:r>
      </w:ins>
      <w:ins w:id="139" w:author="Emma Chandler" w:date="2021-01-06T20:58:00Z">
        <w:r w:rsidR="008667C8" w:rsidRPr="009D4114">
          <w:rPr>
            <w:sz w:val="24"/>
            <w:szCs w:val="24"/>
            <w:rPrChange w:id="140" w:author="Emma Chandler" w:date="2021-01-06T21:03:00Z">
              <w:rPr/>
            </w:rPrChange>
          </w:rPr>
          <w:t xml:space="preserve"> </w:t>
        </w:r>
      </w:ins>
      <w:ins w:id="141" w:author="Emma Chandler" w:date="2021-01-06T12:29:00Z">
        <w:r w:rsidR="00F35B13" w:rsidRPr="009D4114">
          <w:rPr>
            <w:sz w:val="24"/>
            <w:szCs w:val="24"/>
            <w:rPrChange w:id="142" w:author="Emma Chandler" w:date="2021-01-06T21:03:00Z">
              <w:rPr/>
            </w:rPrChange>
          </w:rPr>
          <w:t>One s</w:t>
        </w:r>
      </w:ins>
      <w:ins w:id="143" w:author="Emma Chandler" w:date="2021-01-06T12:30:00Z">
        <w:r w:rsidR="00F35B13" w:rsidRPr="009D4114">
          <w:rPr>
            <w:sz w:val="24"/>
            <w:szCs w:val="24"/>
            <w:rPrChange w:id="144" w:author="Emma Chandler" w:date="2021-01-06T21:03:00Z">
              <w:rPr/>
            </w:rPrChange>
          </w:rPr>
          <w:t xml:space="preserve">pecies has a negative regression coefficient suggesting that </w:t>
        </w:r>
      </w:ins>
      <w:ins w:id="145" w:author="Emma Chandler" w:date="2021-01-06T12:44:00Z">
        <w:r w:rsidR="00F44709" w:rsidRPr="009D4114">
          <w:rPr>
            <w:sz w:val="24"/>
            <w:szCs w:val="24"/>
            <w:rPrChange w:id="146" w:author="Emma Chandler" w:date="2021-01-06T21:03:00Z">
              <w:rPr/>
            </w:rPrChange>
          </w:rPr>
          <w:t xml:space="preserve">the amount of </w:t>
        </w:r>
      </w:ins>
      <w:ins w:id="147" w:author="Emma Chandler" w:date="2021-01-06T20:58:00Z">
        <w:r w:rsidR="008667C8" w:rsidRPr="009D4114">
          <w:rPr>
            <w:sz w:val="24"/>
            <w:szCs w:val="24"/>
            <w:rPrChange w:id="148" w:author="Emma Chandler" w:date="2021-01-06T21:03:00Z">
              <w:rPr/>
            </w:rPrChange>
          </w:rPr>
          <w:t xml:space="preserve">moisture from </w:t>
        </w:r>
      </w:ins>
      <w:ins w:id="149" w:author="Emma Chandler" w:date="2021-01-06T20:59:00Z">
        <w:r w:rsidR="008667C8" w:rsidRPr="009D4114">
          <w:rPr>
            <w:sz w:val="24"/>
            <w:szCs w:val="24"/>
            <w:rPrChange w:id="150" w:author="Emma Chandler" w:date="2021-01-06T21:03:00Z">
              <w:rPr/>
            </w:rPrChange>
          </w:rPr>
          <w:t>snow melting</w:t>
        </w:r>
      </w:ins>
      <w:ins w:id="151" w:author="Emma Chandler" w:date="2021-01-06T12:44:00Z">
        <w:r w:rsidR="00F44709" w:rsidRPr="009D4114">
          <w:rPr>
            <w:sz w:val="24"/>
            <w:szCs w:val="24"/>
            <w:rPrChange w:id="152" w:author="Emma Chandler" w:date="2021-01-06T21:03:00Z">
              <w:rPr/>
            </w:rPrChange>
          </w:rPr>
          <w:t xml:space="preserve"> is important in determining the flowering of </w:t>
        </w:r>
        <w:r w:rsidR="00F44709" w:rsidRPr="009D4114">
          <w:rPr>
            <w:i/>
            <w:iCs/>
            <w:sz w:val="24"/>
            <w:szCs w:val="24"/>
            <w:rPrChange w:id="153" w:author="Emma Chandler" w:date="2021-01-06T21:03:00Z">
              <w:rPr>
                <w:i/>
                <w:iCs/>
              </w:rPr>
            </w:rPrChange>
          </w:rPr>
          <w:t xml:space="preserve">Cypripedium </w:t>
        </w:r>
        <w:proofErr w:type="spellStart"/>
        <w:r w:rsidR="00F44709" w:rsidRPr="009D4114">
          <w:rPr>
            <w:i/>
            <w:iCs/>
            <w:sz w:val="24"/>
            <w:szCs w:val="24"/>
            <w:rPrChange w:id="154" w:author="Emma Chandler" w:date="2021-01-06T21:03:00Z">
              <w:rPr>
                <w:i/>
                <w:iCs/>
              </w:rPr>
            </w:rPrChange>
          </w:rPr>
          <w:t>candidum</w:t>
        </w:r>
        <w:proofErr w:type="spellEnd"/>
        <w:r w:rsidR="00F44709" w:rsidRPr="009D4114">
          <w:rPr>
            <w:i/>
            <w:iCs/>
            <w:sz w:val="24"/>
            <w:szCs w:val="24"/>
            <w:rPrChange w:id="155" w:author="Emma Chandler" w:date="2021-01-06T21:03:00Z">
              <w:rPr>
                <w:i/>
                <w:iCs/>
              </w:rPr>
            </w:rPrChange>
          </w:rPr>
          <w:t>.</w:t>
        </w:r>
        <w:r w:rsidR="00F44709" w:rsidRPr="009D4114">
          <w:rPr>
            <w:sz w:val="24"/>
            <w:szCs w:val="24"/>
            <w:rPrChange w:id="156" w:author="Emma Chandler" w:date="2021-01-06T21:03:00Z">
              <w:rPr/>
            </w:rPrChange>
          </w:rPr>
          <w:t xml:space="preserve"> </w:t>
        </w:r>
      </w:ins>
      <w:ins w:id="157" w:author="Emma Chandler" w:date="2021-01-06T20:59:00Z">
        <w:r w:rsidR="008667C8" w:rsidRPr="009D4114">
          <w:rPr>
            <w:sz w:val="24"/>
            <w:szCs w:val="24"/>
            <w:rPrChange w:id="158" w:author="Emma Chandler" w:date="2021-01-06T21:03:00Z">
              <w:rPr/>
            </w:rPrChange>
          </w:rPr>
          <w:t xml:space="preserve">All three species had significant indirect effects between </w:t>
        </w:r>
      </w:ins>
      <w:ins w:id="159" w:author="Emma Chandler" w:date="2021-01-06T21:00:00Z">
        <w:r w:rsidR="008667C8" w:rsidRPr="009D4114">
          <w:rPr>
            <w:sz w:val="24"/>
            <w:szCs w:val="24"/>
            <w:rPrChange w:id="160" w:author="Emma Chandler" w:date="2021-01-06T21:03:00Z">
              <w:rPr/>
            </w:rPrChange>
          </w:rPr>
          <w:t>winter snowfall and first flowering date</w:t>
        </w:r>
        <w:r w:rsidR="009D4114" w:rsidRPr="009D4114">
          <w:rPr>
            <w:sz w:val="24"/>
            <w:szCs w:val="24"/>
            <w:rPrChange w:id="161" w:author="Emma Chandler" w:date="2021-01-06T21:03:00Z">
              <w:rPr/>
            </w:rPrChange>
          </w:rPr>
          <w:t xml:space="preserve"> through depth of snow on day X</w:t>
        </w:r>
      </w:ins>
      <w:ins w:id="162" w:author="Emma Chandler" w:date="2021-01-06T21:02:00Z">
        <w:r w:rsidR="009D4114" w:rsidRPr="009D4114">
          <w:rPr>
            <w:sz w:val="24"/>
            <w:szCs w:val="24"/>
            <w:rPrChange w:id="163" w:author="Emma Chandler" w:date="2021-01-06T21:03:00Z">
              <w:rPr/>
            </w:rPrChange>
          </w:rPr>
          <w:t xml:space="preserve">. </w:t>
        </w:r>
      </w:ins>
      <w:ins w:id="164" w:author="Emma Chandler" w:date="2021-01-06T21:03:00Z">
        <w:r w:rsidR="009D4114">
          <w:rPr>
            <w:sz w:val="24"/>
            <w:szCs w:val="24"/>
          </w:rPr>
          <w:t xml:space="preserve">Interestingly, </w:t>
        </w:r>
        <w:proofErr w:type="gramStart"/>
        <w:r w:rsidR="009D4114">
          <w:rPr>
            <w:sz w:val="24"/>
            <w:szCs w:val="24"/>
          </w:rPr>
          <w:t xml:space="preserve">these three species </w:t>
        </w:r>
      </w:ins>
      <w:ins w:id="165" w:author="Emma Chandler" w:date="2021-01-06T21:04:00Z">
        <w:r w:rsidR="009D4114">
          <w:rPr>
            <w:sz w:val="24"/>
            <w:szCs w:val="24"/>
          </w:rPr>
          <w:t>flower</w:t>
        </w:r>
        <w:proofErr w:type="gramEnd"/>
        <w:r w:rsidR="009D4114">
          <w:rPr>
            <w:sz w:val="24"/>
            <w:szCs w:val="24"/>
          </w:rPr>
          <w:t xml:space="preserve"> later in the season, after June. </w:t>
        </w:r>
      </w:ins>
    </w:p>
    <w:p w14:paraId="07F76223" w14:textId="153F841E" w:rsidR="00C906F5" w:rsidRPr="00075B6A" w:rsidRDefault="009D4114" w:rsidP="00C906F5">
      <w:pPr>
        <w:spacing w:after="0" w:line="480" w:lineRule="auto"/>
        <w:ind w:firstLine="720"/>
        <w:rPr>
          <w:ins w:id="166" w:author="Emma Chandler" w:date="2021-01-06T21:21:00Z"/>
          <w:sz w:val="24"/>
          <w:szCs w:val="24"/>
        </w:rPr>
      </w:pPr>
      <w:ins w:id="167" w:author="Emma Chandler" w:date="2021-01-06T21:09:00Z">
        <w:r w:rsidRPr="00631555">
          <w:rPr>
            <w:sz w:val="24"/>
            <w:szCs w:val="24"/>
            <w:rPrChange w:id="168" w:author="Emma Chandler" w:date="2021-01-06T21:11:00Z">
              <w:rPr/>
            </w:rPrChange>
          </w:rPr>
          <w:t xml:space="preserve">Overall, our results suggest that snowpack </w:t>
        </w:r>
      </w:ins>
      <w:ins w:id="169" w:author="Emma Chandler" w:date="2021-01-06T21:10:00Z">
        <w:r w:rsidRPr="00631555">
          <w:rPr>
            <w:sz w:val="24"/>
            <w:szCs w:val="24"/>
            <w:rPrChange w:id="170" w:author="Emma Chandler" w:date="2021-01-06T21:11:00Z">
              <w:rPr/>
            </w:rPrChange>
          </w:rPr>
          <w:t xml:space="preserve">does not have a strong relationship with flower timing. </w:t>
        </w:r>
      </w:ins>
      <w:ins w:id="171" w:author="Emma Chandler" w:date="2021-01-06T21:17:00Z">
        <w:r w:rsidR="00631555">
          <w:rPr>
            <w:sz w:val="24"/>
            <w:szCs w:val="24"/>
          </w:rPr>
          <w:t>S</w:t>
        </w:r>
      </w:ins>
      <w:ins w:id="172" w:author="Emma Chandler" w:date="2021-01-06T21:10:00Z">
        <w:r w:rsidR="00631555" w:rsidRPr="00631555">
          <w:rPr>
            <w:sz w:val="24"/>
            <w:szCs w:val="24"/>
            <w:rPrChange w:id="173" w:author="Emma Chandler" w:date="2021-01-06T21:11:00Z">
              <w:rPr/>
            </w:rPrChange>
          </w:rPr>
          <w:t xml:space="preserve">nowpack </w:t>
        </w:r>
      </w:ins>
      <w:ins w:id="174" w:author="Emma Chandler" w:date="2021-01-06T21:30:00Z">
        <w:r w:rsidR="00C906F5">
          <w:rPr>
            <w:sz w:val="24"/>
            <w:szCs w:val="24"/>
          </w:rPr>
          <w:t>does</w:t>
        </w:r>
      </w:ins>
      <w:ins w:id="175" w:author="Emma Chandler" w:date="2021-01-06T21:10:00Z">
        <w:r w:rsidR="00631555" w:rsidRPr="00631555">
          <w:rPr>
            <w:sz w:val="24"/>
            <w:szCs w:val="24"/>
            <w:rPrChange w:id="176" w:author="Emma Chandler" w:date="2021-01-06T21:11:00Z">
              <w:rPr/>
            </w:rPrChange>
          </w:rPr>
          <w:t xml:space="preserve"> not inhibit flowering</w:t>
        </w:r>
      </w:ins>
      <w:ins w:id="177" w:author="Emma Chandler" w:date="2021-01-06T21:11:00Z">
        <w:r w:rsidR="00631555" w:rsidRPr="00631555">
          <w:rPr>
            <w:sz w:val="24"/>
            <w:szCs w:val="24"/>
            <w:rPrChange w:id="178" w:author="Emma Chandler" w:date="2021-01-06T21:11:00Z">
              <w:rPr/>
            </w:rPrChange>
          </w:rPr>
          <w:t xml:space="preserve"> </w:t>
        </w:r>
        <w:r w:rsidR="00631555" w:rsidRPr="00631555">
          <w:rPr>
            <w:sz w:val="24"/>
            <w:szCs w:val="24"/>
            <w:rPrChange w:id="179" w:author="Emma Chandler" w:date="2021-01-06T21:11:00Z">
              <w:rPr/>
            </w:rPrChange>
          </w:rPr>
          <w:t>because</w:t>
        </w:r>
        <w:r w:rsidR="00631555">
          <w:rPr>
            <w:sz w:val="24"/>
            <w:szCs w:val="24"/>
          </w:rPr>
          <w:t>,</w:t>
        </w:r>
        <w:r w:rsidR="00631555" w:rsidRPr="00631555">
          <w:rPr>
            <w:sz w:val="24"/>
            <w:szCs w:val="24"/>
            <w:rPrChange w:id="180" w:author="Emma Chandler" w:date="2021-01-06T21:11:00Z">
              <w:rPr/>
            </w:rPrChange>
          </w:rPr>
          <w:t xml:space="preserve"> even with late start growing plants </w:t>
        </w:r>
        <w:r w:rsidR="00631555">
          <w:rPr>
            <w:sz w:val="24"/>
            <w:szCs w:val="24"/>
          </w:rPr>
          <w:t xml:space="preserve">can catch up. </w:t>
        </w:r>
      </w:ins>
      <w:ins w:id="181" w:author="Emma Chandler" w:date="2021-01-06T21:26:00Z">
        <w:r w:rsidR="00154E01">
          <w:rPr>
            <w:sz w:val="24"/>
            <w:szCs w:val="24"/>
          </w:rPr>
          <w:t>W</w:t>
        </w:r>
      </w:ins>
      <w:ins w:id="182" w:author="Emma Chandler" w:date="2021-01-06T21:15:00Z">
        <w:r w:rsidR="00631555">
          <w:rPr>
            <w:sz w:val="24"/>
            <w:szCs w:val="24"/>
          </w:rPr>
          <w:t xml:space="preserve">e </w:t>
        </w:r>
      </w:ins>
      <w:ins w:id="183" w:author="Emma Chandler" w:date="2021-01-06T21:23:00Z">
        <w:r w:rsidR="00154E01">
          <w:rPr>
            <w:sz w:val="24"/>
            <w:szCs w:val="24"/>
          </w:rPr>
          <w:t xml:space="preserve">expected </w:t>
        </w:r>
      </w:ins>
      <w:ins w:id="184" w:author="Emma Chandler" w:date="2021-01-06T21:26:00Z">
        <w:r w:rsidR="00154E01">
          <w:rPr>
            <w:sz w:val="24"/>
            <w:szCs w:val="24"/>
          </w:rPr>
          <w:t>snowpack</w:t>
        </w:r>
      </w:ins>
      <w:ins w:id="185" w:author="Emma Chandler" w:date="2021-01-06T21:23:00Z">
        <w:r w:rsidR="00154E01">
          <w:rPr>
            <w:sz w:val="24"/>
            <w:szCs w:val="24"/>
          </w:rPr>
          <w:t xml:space="preserve"> to </w:t>
        </w:r>
      </w:ins>
      <w:ins w:id="186" w:author="Emma Chandler" w:date="2021-01-06T21:24:00Z">
        <w:r w:rsidR="00154E01">
          <w:rPr>
            <w:sz w:val="24"/>
            <w:szCs w:val="24"/>
          </w:rPr>
          <w:t xml:space="preserve">impact </w:t>
        </w:r>
      </w:ins>
      <w:ins w:id="187" w:author="Emma Chandler" w:date="2021-01-06T21:26:00Z">
        <w:r w:rsidR="00154E01">
          <w:rPr>
            <w:sz w:val="24"/>
            <w:szCs w:val="24"/>
          </w:rPr>
          <w:t>early flowering</w:t>
        </w:r>
      </w:ins>
      <w:ins w:id="188" w:author="Emma Chandler" w:date="2021-01-06T21:24:00Z">
        <w:r w:rsidR="00154E01">
          <w:rPr>
            <w:sz w:val="24"/>
            <w:szCs w:val="24"/>
          </w:rPr>
          <w:t xml:space="preserve"> species and not</w:t>
        </w:r>
      </w:ins>
      <w:ins w:id="189" w:author="Emma Chandler" w:date="2021-01-06T21:16:00Z">
        <w:r w:rsidR="00631555">
          <w:rPr>
            <w:sz w:val="24"/>
            <w:szCs w:val="24"/>
          </w:rPr>
          <w:t xml:space="preserve"> later flowering species</w:t>
        </w:r>
      </w:ins>
      <w:ins w:id="190" w:author="Emma Chandler" w:date="2021-01-06T21:31:00Z">
        <w:r w:rsidR="00C906F5">
          <w:rPr>
            <w:sz w:val="24"/>
            <w:szCs w:val="24"/>
          </w:rPr>
          <w:t xml:space="preserve"> but,</w:t>
        </w:r>
      </w:ins>
      <w:ins w:id="191" w:author="Emma Chandler" w:date="2021-01-06T21:25:00Z">
        <w:r w:rsidR="00154E01">
          <w:rPr>
            <w:sz w:val="24"/>
            <w:szCs w:val="24"/>
          </w:rPr>
          <w:t xml:space="preserve"> our results indicate that growth and flowering begin</w:t>
        </w:r>
      </w:ins>
      <w:ins w:id="192" w:author="Emma Chandler" w:date="2021-01-06T21:31:00Z">
        <w:r w:rsidR="00C906F5">
          <w:rPr>
            <w:sz w:val="24"/>
            <w:szCs w:val="24"/>
          </w:rPr>
          <w:t xml:space="preserve"> </w:t>
        </w:r>
      </w:ins>
      <w:ins w:id="193" w:author="Emma Chandler" w:date="2021-01-06T21:25:00Z">
        <w:r w:rsidR="00154E01">
          <w:rPr>
            <w:sz w:val="24"/>
            <w:szCs w:val="24"/>
          </w:rPr>
          <w:t>regardless of snow cover.</w:t>
        </w:r>
      </w:ins>
      <w:ins w:id="194" w:author="Emma Chandler" w:date="2021-01-06T21:31:00Z">
        <w:r w:rsidR="00C906F5">
          <w:rPr>
            <w:sz w:val="24"/>
            <w:szCs w:val="24"/>
          </w:rPr>
          <w:t xml:space="preserve"> </w:t>
        </w:r>
      </w:ins>
      <w:ins w:id="195" w:author="Emma Chandler" w:date="2021-01-06T21:34:00Z">
        <w:r w:rsidR="00C906F5">
          <w:rPr>
            <w:sz w:val="24"/>
            <w:szCs w:val="24"/>
          </w:rPr>
          <w:t>However, a</w:t>
        </w:r>
      </w:ins>
      <w:ins w:id="196" w:author="Emma Chandler" w:date="2021-01-06T21:21:00Z">
        <w:r w:rsidR="00154E01" w:rsidRPr="00075B6A">
          <w:rPr>
            <w:sz w:val="24"/>
            <w:szCs w:val="24"/>
          </w:rPr>
          <w:t xml:space="preserve">ir temperature has a much stronger effect on when plants flower. </w:t>
        </w:r>
      </w:ins>
      <w:ins w:id="197" w:author="Emma Chandler" w:date="2021-01-06T21:34:00Z">
        <w:r w:rsidR="00C906F5">
          <w:rPr>
            <w:sz w:val="24"/>
            <w:szCs w:val="24"/>
          </w:rPr>
          <w:t>Even early flowering</w:t>
        </w:r>
      </w:ins>
      <w:ins w:id="198" w:author="Emma Chandler" w:date="2021-01-06T21:35:00Z">
        <w:r w:rsidR="00C906F5">
          <w:rPr>
            <w:sz w:val="24"/>
            <w:szCs w:val="24"/>
          </w:rPr>
          <w:t xml:space="preserve"> species</w:t>
        </w:r>
      </w:ins>
    </w:p>
    <w:p w14:paraId="5A9548C7" w14:textId="11EC317B" w:rsidR="00631555" w:rsidRPr="00631555" w:rsidRDefault="00631555" w:rsidP="00631555">
      <w:pPr>
        <w:spacing w:after="0" w:line="480" w:lineRule="auto"/>
        <w:ind w:firstLine="360"/>
        <w:rPr>
          <w:ins w:id="199" w:author="Emma Chandler" w:date="2021-01-06T21:11:00Z"/>
          <w:sz w:val="24"/>
          <w:szCs w:val="24"/>
          <w:rPrChange w:id="200" w:author="Emma Chandler" w:date="2021-01-06T21:11:00Z">
            <w:rPr>
              <w:ins w:id="201" w:author="Emma Chandler" w:date="2021-01-06T21:11:00Z"/>
            </w:rPr>
          </w:rPrChange>
        </w:rPr>
        <w:pPrChange w:id="202" w:author="Emma Chandler" w:date="2021-01-06T21:11:00Z">
          <w:pPr>
            <w:pStyle w:val="ListParagraph"/>
            <w:numPr>
              <w:ilvl w:val="1"/>
              <w:numId w:val="4"/>
            </w:numPr>
            <w:spacing w:after="0" w:line="480" w:lineRule="auto"/>
            <w:ind w:left="1440" w:hanging="360"/>
          </w:pPr>
        </w:pPrChange>
      </w:pPr>
    </w:p>
    <w:p w14:paraId="45450875" w14:textId="6405F907" w:rsidR="00CD5771" w:rsidDel="009676D5" w:rsidRDefault="00CD5771" w:rsidP="00FE5FBC">
      <w:pPr>
        <w:pStyle w:val="ListParagraph"/>
        <w:numPr>
          <w:ilvl w:val="1"/>
          <w:numId w:val="1"/>
        </w:numPr>
        <w:spacing w:after="0" w:line="480" w:lineRule="auto"/>
        <w:rPr>
          <w:ins w:id="203" w:author="Steven Travers" w:date="2020-12-14T16:13:00Z"/>
          <w:del w:id="204" w:author="Emma Chandler" w:date="2021-01-06T17:06:00Z"/>
          <w:sz w:val="24"/>
          <w:szCs w:val="24"/>
        </w:rPr>
        <w:pPrChange w:id="205" w:author="Emma Chandler" w:date="2021-01-06T12:12:00Z">
          <w:pPr>
            <w:pStyle w:val="ListParagraph"/>
            <w:numPr>
              <w:numId w:val="1"/>
            </w:numPr>
            <w:spacing w:after="0" w:line="480" w:lineRule="auto"/>
            <w:ind w:hanging="360"/>
          </w:pPr>
        </w:pPrChange>
      </w:pPr>
    </w:p>
    <w:p w14:paraId="66E3DFDB" w14:textId="393496E3" w:rsidR="00F73681" w:rsidRDefault="00F73681" w:rsidP="009676D5">
      <w:pPr>
        <w:pStyle w:val="ListParagraph"/>
        <w:numPr>
          <w:ilvl w:val="1"/>
          <w:numId w:val="1"/>
        </w:numPr>
        <w:spacing w:after="0" w:line="480" w:lineRule="auto"/>
        <w:rPr>
          <w:ins w:id="206" w:author="Emma Chandler" w:date="2021-01-06T21:09:00Z"/>
          <w:sz w:val="24"/>
          <w:szCs w:val="24"/>
        </w:rPr>
      </w:pPr>
      <w:ins w:id="207" w:author="Steven Travers" w:date="2020-12-14T16:13:00Z">
        <w:r w:rsidRPr="009676D5">
          <w:rPr>
            <w:sz w:val="24"/>
            <w:szCs w:val="24"/>
            <w:rPrChange w:id="208" w:author="Emma Chandler" w:date="2021-01-06T17:06:00Z">
              <w:rPr/>
            </w:rPrChange>
          </w:rPr>
          <w:t>Interestingly, those three species all flowered later in the season.</w:t>
        </w:r>
      </w:ins>
      <w:ins w:id="209" w:author="Steven Travers" w:date="2020-12-14T16:14:00Z">
        <w:r w:rsidRPr="009676D5">
          <w:rPr>
            <w:sz w:val="24"/>
            <w:szCs w:val="24"/>
            <w:rPrChange w:id="210" w:author="Emma Chandler" w:date="2021-01-06T17:06:00Z">
              <w:rPr/>
            </w:rPrChange>
          </w:rPr>
          <w:t xml:space="preserve"> None of the species flowering before </w:t>
        </w:r>
      </w:ins>
      <w:ins w:id="211" w:author="Steven Travers" w:date="2020-12-14T16:16:00Z">
        <w:r w:rsidRPr="009676D5">
          <w:rPr>
            <w:sz w:val="24"/>
            <w:szCs w:val="24"/>
            <w:rPrChange w:id="212" w:author="Emma Chandler" w:date="2021-01-06T17:06:00Z">
              <w:rPr/>
            </w:rPrChange>
          </w:rPr>
          <w:t>June were affected by snowpack. Why?</w:t>
        </w:r>
      </w:ins>
    </w:p>
    <w:p w14:paraId="318D5A0F" w14:textId="35ECA72A" w:rsidR="009D4114" w:rsidRPr="009D4114" w:rsidDel="00154E01" w:rsidRDefault="009D4114" w:rsidP="009D4114">
      <w:pPr>
        <w:spacing w:after="0" w:line="480" w:lineRule="auto"/>
        <w:rPr>
          <w:del w:id="213" w:author="Emma Chandler" w:date="2021-01-06T21:20:00Z"/>
          <w:sz w:val="24"/>
          <w:szCs w:val="24"/>
          <w:rPrChange w:id="214" w:author="Emma Chandler" w:date="2021-01-06T21:09:00Z">
            <w:rPr>
              <w:del w:id="215" w:author="Emma Chandler" w:date="2021-01-06T21:20:00Z"/>
            </w:rPr>
          </w:rPrChange>
        </w:rPr>
        <w:pPrChange w:id="216" w:author="Emma Chandler" w:date="2021-01-06T21:09:00Z">
          <w:pPr>
            <w:pStyle w:val="ListParagraph"/>
            <w:numPr>
              <w:numId w:val="1"/>
            </w:numPr>
            <w:spacing w:after="0" w:line="480" w:lineRule="auto"/>
            <w:ind w:hanging="360"/>
          </w:pPr>
        </w:pPrChange>
      </w:pPr>
    </w:p>
    <w:p w14:paraId="7A455080" w14:textId="6491962E" w:rsidR="00A05B6D" w:rsidRPr="00283FF5" w:rsidDel="009D4114" w:rsidRDefault="00DC1D9A" w:rsidP="00283FF5">
      <w:pPr>
        <w:pStyle w:val="ListParagraph"/>
        <w:numPr>
          <w:ilvl w:val="0"/>
          <w:numId w:val="1"/>
        </w:numPr>
        <w:spacing w:after="0" w:line="480" w:lineRule="auto"/>
        <w:rPr>
          <w:del w:id="217" w:author="Emma Chandler" w:date="2021-01-06T21:03:00Z"/>
          <w:sz w:val="24"/>
          <w:szCs w:val="24"/>
        </w:rPr>
      </w:pPr>
      <w:del w:id="218" w:author="Emma Chandler" w:date="2021-01-06T21:03:00Z">
        <w:r w:rsidRPr="00283FF5" w:rsidDel="009D4114">
          <w:rPr>
            <w:sz w:val="24"/>
            <w:szCs w:val="24"/>
          </w:rPr>
          <w:delText xml:space="preserve">Some </w:delText>
        </w:r>
        <w:r w:rsidR="009211CC" w:rsidRPr="00283FF5" w:rsidDel="009D4114">
          <w:rPr>
            <w:sz w:val="24"/>
            <w:szCs w:val="24"/>
          </w:rPr>
          <w:delText xml:space="preserve">species </w:delText>
        </w:r>
        <w:r w:rsidRPr="00283FF5" w:rsidDel="009D4114">
          <w:rPr>
            <w:sz w:val="24"/>
            <w:szCs w:val="24"/>
          </w:rPr>
          <w:delText>had a positive relationship, meaning that the deeper the snow</w:delText>
        </w:r>
        <w:r w:rsidR="009211CC" w:rsidRPr="00283FF5" w:rsidDel="009D4114">
          <w:rPr>
            <w:sz w:val="24"/>
            <w:szCs w:val="24"/>
          </w:rPr>
          <w:delText xml:space="preserve"> on day X, the later the species flowered. This outcome would be expected if snow cover impaired earlier flowering.</w:delText>
        </w:r>
      </w:del>
    </w:p>
    <w:p w14:paraId="7B028BFF" w14:textId="3D71A92B" w:rsidR="009211CC" w:rsidDel="009D4114" w:rsidRDefault="009211CC" w:rsidP="00283FF5">
      <w:pPr>
        <w:pStyle w:val="ListParagraph"/>
        <w:numPr>
          <w:ilvl w:val="0"/>
          <w:numId w:val="1"/>
        </w:numPr>
        <w:spacing w:after="0" w:line="480" w:lineRule="auto"/>
        <w:rPr>
          <w:del w:id="219" w:author="Emma Chandler" w:date="2021-01-06T21:03:00Z"/>
          <w:sz w:val="24"/>
          <w:szCs w:val="24"/>
        </w:rPr>
      </w:pPr>
      <w:del w:id="220" w:author="Emma Chandler" w:date="2021-01-06T21:03:00Z">
        <w:r w:rsidRPr="00283FF5" w:rsidDel="009D4114">
          <w:rPr>
            <w:sz w:val="24"/>
            <w:szCs w:val="24"/>
          </w:rPr>
          <w:delText>Some species had a negative relationship of SPDX and FFD. This suggests that more moisture from the snow melt contributes to earlier flowering.</w:delText>
        </w:r>
      </w:del>
    </w:p>
    <w:p w14:paraId="4BFADB70" w14:textId="29192452" w:rsidR="0045390A" w:rsidDel="00154E01" w:rsidRDefault="0045390A" w:rsidP="0045390A">
      <w:pPr>
        <w:spacing w:after="0" w:line="480" w:lineRule="auto"/>
        <w:rPr>
          <w:ins w:id="221" w:author="Steven Travers" w:date="2020-12-14T16:17:00Z"/>
          <w:del w:id="222" w:author="Emma Chandler" w:date="2021-01-06T21:20:00Z"/>
          <w:sz w:val="24"/>
          <w:szCs w:val="24"/>
        </w:rPr>
      </w:pPr>
      <w:moveToRangeStart w:id="223" w:author="Steven Travers" w:date="2020-12-14T16:05:00Z" w:name="move58854340"/>
      <w:moveTo w:id="224" w:author="Steven Travers" w:date="2020-12-14T16:05:00Z">
        <w:del w:id="225" w:author="Emma Chandler" w:date="2021-01-06T21:20:00Z">
          <w:r w:rsidRPr="00283FF5" w:rsidDel="00154E01">
            <w:rPr>
              <w:sz w:val="24"/>
              <w:szCs w:val="24"/>
            </w:rPr>
            <w:delText xml:space="preserve">Temperature and SPDX- </w:delText>
          </w:r>
        </w:del>
      </w:moveTo>
      <w:ins w:id="226" w:author="Steven Travers" w:date="2020-12-14T16:17:00Z">
        <w:del w:id="227" w:author="Emma Chandler" w:date="2021-01-06T21:20:00Z">
          <w:r w:rsidR="00F73681" w:rsidDel="00154E01">
            <w:rPr>
              <w:sz w:val="24"/>
              <w:szCs w:val="24"/>
            </w:rPr>
            <w:delText>Temperature versus Snowfall</w:delText>
          </w:r>
        </w:del>
      </w:ins>
    </w:p>
    <w:p w14:paraId="3C9C7A47" w14:textId="615C140C" w:rsidR="00F73681" w:rsidRPr="00154E01" w:rsidDel="00154E01" w:rsidRDefault="00F73681" w:rsidP="00154E01">
      <w:pPr>
        <w:spacing w:after="0" w:line="480" w:lineRule="auto"/>
        <w:ind w:firstLine="720"/>
        <w:rPr>
          <w:ins w:id="228" w:author="Steven Travers" w:date="2020-12-14T16:18:00Z"/>
          <w:del w:id="229" w:author="Emma Chandler" w:date="2021-01-06T21:21:00Z"/>
          <w:sz w:val="24"/>
          <w:szCs w:val="24"/>
          <w:rPrChange w:id="230" w:author="Emma Chandler" w:date="2021-01-06T21:20:00Z">
            <w:rPr>
              <w:ins w:id="231" w:author="Steven Travers" w:date="2020-12-14T16:18:00Z"/>
              <w:del w:id="232" w:author="Emma Chandler" w:date="2021-01-06T21:21:00Z"/>
            </w:rPr>
          </w:rPrChange>
        </w:rPr>
        <w:pPrChange w:id="233" w:author="Emma Chandler" w:date="2021-01-06T21:20:00Z">
          <w:pPr>
            <w:spacing w:after="0" w:line="480" w:lineRule="auto"/>
          </w:pPr>
        </w:pPrChange>
      </w:pPr>
      <w:ins w:id="234" w:author="Steven Travers" w:date="2020-12-14T16:17:00Z">
        <w:del w:id="235" w:author="Emma Chandler" w:date="2021-01-06T21:21:00Z">
          <w:r w:rsidRPr="00154E01" w:rsidDel="00154E01">
            <w:rPr>
              <w:sz w:val="24"/>
              <w:szCs w:val="24"/>
              <w:rPrChange w:id="236" w:author="Emma Chandler" w:date="2021-01-06T21:20:00Z">
                <w:rPr/>
              </w:rPrChange>
            </w:rPr>
            <w:delText xml:space="preserve">Our results suggest air temperature </w:delText>
          </w:r>
        </w:del>
        <w:del w:id="237" w:author="Emma Chandler" w:date="2021-01-06T21:08:00Z">
          <w:r w:rsidRPr="00154E01" w:rsidDel="009D4114">
            <w:rPr>
              <w:sz w:val="24"/>
              <w:szCs w:val="24"/>
              <w:rPrChange w:id="238" w:author="Emma Chandler" w:date="2021-01-06T21:20:00Z">
                <w:rPr/>
              </w:rPrChange>
            </w:rPr>
            <w:delText xml:space="preserve">determines </w:delText>
          </w:r>
        </w:del>
      </w:ins>
      <w:ins w:id="239" w:author="Steven Travers" w:date="2020-12-14T16:18:00Z">
        <w:del w:id="240" w:author="Emma Chandler" w:date="2021-01-06T21:21:00Z">
          <w:r w:rsidRPr="00154E01" w:rsidDel="00154E01">
            <w:rPr>
              <w:sz w:val="24"/>
              <w:szCs w:val="24"/>
              <w:rPrChange w:id="241" w:author="Emma Chandler" w:date="2021-01-06T21:20:00Z">
                <w:rPr/>
              </w:rPrChange>
            </w:rPr>
            <w:delText xml:space="preserve">has a much stronger effect on when plants flower than snowpack. </w:delText>
          </w:r>
        </w:del>
        <w:del w:id="242" w:author="Emma Chandler" w:date="2021-01-06T21:08:00Z">
          <w:r w:rsidRPr="00154E01" w:rsidDel="009D4114">
            <w:rPr>
              <w:sz w:val="24"/>
              <w:szCs w:val="24"/>
              <w:rPrChange w:id="243" w:author="Emma Chandler" w:date="2021-01-06T21:20:00Z">
                <w:rPr/>
              </w:rPrChange>
            </w:rPr>
            <w:delText>Perhaps</w:delText>
          </w:r>
        </w:del>
      </w:ins>
    </w:p>
    <w:p w14:paraId="7FD6A41B" w14:textId="4EE4AB6B" w:rsidR="00F73681" w:rsidDel="00154E01" w:rsidRDefault="00F73681">
      <w:pPr>
        <w:pStyle w:val="ListParagraph"/>
        <w:numPr>
          <w:ilvl w:val="1"/>
          <w:numId w:val="4"/>
        </w:numPr>
        <w:spacing w:after="0" w:line="480" w:lineRule="auto"/>
        <w:rPr>
          <w:ins w:id="244" w:author="Steven Travers" w:date="2020-12-14T16:19:00Z"/>
          <w:del w:id="245" w:author="Emma Chandler" w:date="2021-01-06T21:21:00Z"/>
          <w:sz w:val="24"/>
          <w:szCs w:val="24"/>
        </w:rPr>
        <w:pPrChange w:id="246" w:author="Steven Travers" w:date="2020-12-14T16:18:00Z">
          <w:pPr>
            <w:spacing w:after="0" w:line="480" w:lineRule="auto"/>
          </w:pPr>
        </w:pPrChange>
      </w:pPr>
      <w:ins w:id="247" w:author="Steven Travers" w:date="2020-12-14T16:18:00Z">
        <w:del w:id="248" w:author="Emma Chandler" w:date="2021-01-06T21:21:00Z">
          <w:r w:rsidDel="00154E01">
            <w:rPr>
              <w:sz w:val="24"/>
              <w:szCs w:val="24"/>
            </w:rPr>
            <w:delText xml:space="preserve">Snow </w:delText>
          </w:r>
        </w:del>
      </w:ins>
      <w:ins w:id="249" w:author="Steven Travers" w:date="2020-12-14T16:19:00Z">
        <w:del w:id="250" w:author="Emma Chandler" w:date="2021-01-06T21:21:00Z">
          <w:r w:rsidDel="00154E01">
            <w:rPr>
              <w:sz w:val="24"/>
              <w:szCs w:val="24"/>
            </w:rPr>
            <w:delText>does not inhibit flowering because even with late start growing plants can catch up</w:delText>
          </w:r>
        </w:del>
      </w:ins>
    </w:p>
    <w:p w14:paraId="60D548B5" w14:textId="561CB660" w:rsidR="00F73681" w:rsidRDefault="00F73681">
      <w:pPr>
        <w:pStyle w:val="ListParagraph"/>
        <w:numPr>
          <w:ilvl w:val="1"/>
          <w:numId w:val="4"/>
        </w:numPr>
        <w:spacing w:after="0" w:line="480" w:lineRule="auto"/>
        <w:rPr>
          <w:ins w:id="251" w:author="Steven Travers" w:date="2020-12-14T16:20:00Z"/>
          <w:sz w:val="24"/>
          <w:szCs w:val="24"/>
        </w:rPr>
        <w:pPrChange w:id="252" w:author="Steven Travers" w:date="2020-12-14T16:18:00Z">
          <w:pPr>
            <w:spacing w:after="0" w:line="480" w:lineRule="auto"/>
          </w:pPr>
        </w:pPrChange>
      </w:pPr>
      <w:ins w:id="253" w:author="Steven Travers" w:date="2020-12-14T16:19:00Z">
        <w:r>
          <w:rPr>
            <w:sz w:val="24"/>
            <w:szCs w:val="24"/>
          </w:rPr>
          <w:t>Air temperature in late spring is far bigger determinant of speed of growth</w:t>
        </w:r>
      </w:ins>
    </w:p>
    <w:p w14:paraId="268D5938" w14:textId="2C41EE64" w:rsidR="00F73681" w:rsidDel="00C906F5" w:rsidRDefault="00F73681">
      <w:pPr>
        <w:pStyle w:val="ListParagraph"/>
        <w:numPr>
          <w:ilvl w:val="1"/>
          <w:numId w:val="4"/>
        </w:numPr>
        <w:spacing w:after="0" w:line="480" w:lineRule="auto"/>
        <w:rPr>
          <w:ins w:id="254" w:author="Steven Travers" w:date="2020-12-14T16:21:00Z"/>
          <w:del w:id="255" w:author="Emma Chandler" w:date="2021-01-06T21:36:00Z"/>
          <w:sz w:val="24"/>
          <w:szCs w:val="24"/>
        </w:rPr>
        <w:pPrChange w:id="256" w:author="Steven Travers" w:date="2020-12-14T16:18:00Z">
          <w:pPr>
            <w:spacing w:after="0" w:line="480" w:lineRule="auto"/>
          </w:pPr>
        </w:pPrChange>
      </w:pPr>
      <w:ins w:id="257" w:author="Steven Travers" w:date="2020-12-14T16:20:00Z">
        <w:del w:id="258" w:author="Emma Chandler" w:date="2021-01-06T21:36:00Z">
          <w:r w:rsidDel="00C906F5">
            <w:rPr>
              <w:sz w:val="24"/>
              <w:szCs w:val="24"/>
            </w:rPr>
            <w:delText>Growth start occurs regardless of snow cover</w:delText>
          </w:r>
        </w:del>
      </w:ins>
    </w:p>
    <w:p w14:paraId="34864ABD" w14:textId="40BC3E34" w:rsidR="00F73681" w:rsidRDefault="00C906F5" w:rsidP="00C906F5">
      <w:pPr>
        <w:spacing w:after="0" w:line="480" w:lineRule="auto"/>
        <w:ind w:firstLine="720"/>
        <w:rPr>
          <w:ins w:id="259" w:author="Emma Chandler" w:date="2021-01-06T21:35:00Z"/>
          <w:sz w:val="24"/>
          <w:szCs w:val="24"/>
        </w:rPr>
      </w:pPr>
      <w:ins w:id="260" w:author="Emma Chandler" w:date="2021-01-06T21:33:00Z">
        <w:r>
          <w:rPr>
            <w:sz w:val="24"/>
            <w:szCs w:val="24"/>
          </w:rPr>
          <w:t xml:space="preserve">Further research </w:t>
        </w:r>
      </w:ins>
      <w:ins w:id="261" w:author="Steven Travers" w:date="2020-12-14T16:21:00Z">
        <w:del w:id="262" w:author="Emma Chandler" w:date="2021-01-06T21:33:00Z">
          <w:r w:rsidR="00F73681" w:rsidRPr="00C906F5" w:rsidDel="00C906F5">
            <w:rPr>
              <w:sz w:val="24"/>
              <w:szCs w:val="24"/>
              <w:rPrChange w:id="263" w:author="Emma Chandler" w:date="2021-01-06T21:33:00Z">
                <w:rPr/>
              </w:rPrChange>
            </w:rPr>
            <w:delText>Future studies?</w:delText>
          </w:r>
        </w:del>
      </w:ins>
    </w:p>
    <w:p w14:paraId="766B9E29" w14:textId="7FB77FE6" w:rsidR="00C906F5" w:rsidRDefault="00C906F5" w:rsidP="00C906F5">
      <w:pPr>
        <w:pStyle w:val="ListParagraph"/>
        <w:numPr>
          <w:ilvl w:val="0"/>
          <w:numId w:val="5"/>
        </w:numPr>
        <w:spacing w:after="0" w:line="480" w:lineRule="auto"/>
        <w:rPr>
          <w:ins w:id="264" w:author="Emma Chandler" w:date="2021-01-06T21:36:00Z"/>
          <w:sz w:val="24"/>
          <w:szCs w:val="24"/>
        </w:rPr>
      </w:pPr>
      <w:ins w:id="265" w:author="Emma Chandler" w:date="2021-01-06T21:35:00Z">
        <w:r>
          <w:rPr>
            <w:sz w:val="24"/>
            <w:szCs w:val="24"/>
          </w:rPr>
          <w:t>More complete data sets, more spe</w:t>
        </w:r>
      </w:ins>
      <w:ins w:id="266" w:author="Emma Chandler" w:date="2021-01-06T21:36:00Z">
        <w:r>
          <w:rPr>
            <w:sz w:val="24"/>
            <w:szCs w:val="24"/>
          </w:rPr>
          <w:t>cies</w:t>
        </w:r>
      </w:ins>
    </w:p>
    <w:p w14:paraId="3DB295F6" w14:textId="7FB0567F" w:rsidR="00C906F5" w:rsidRPr="00C906F5" w:rsidRDefault="00C906F5" w:rsidP="00C906F5">
      <w:pPr>
        <w:pStyle w:val="ListParagraph"/>
        <w:numPr>
          <w:ilvl w:val="0"/>
          <w:numId w:val="5"/>
        </w:numPr>
        <w:spacing w:after="0" w:line="480" w:lineRule="auto"/>
        <w:rPr>
          <w:moveTo w:id="267" w:author="Steven Travers" w:date="2020-12-14T16:05:00Z"/>
          <w:sz w:val="24"/>
          <w:szCs w:val="24"/>
          <w:rPrChange w:id="268" w:author="Emma Chandler" w:date="2021-01-06T21:35:00Z">
            <w:rPr>
              <w:moveTo w:id="269" w:author="Steven Travers" w:date="2020-12-14T16:05:00Z"/>
            </w:rPr>
          </w:rPrChange>
        </w:rPr>
        <w:pPrChange w:id="270" w:author="Emma Chandler" w:date="2021-01-06T21:35:00Z">
          <w:pPr>
            <w:spacing w:after="0" w:line="480" w:lineRule="auto"/>
          </w:pPr>
        </w:pPrChange>
      </w:pPr>
      <w:ins w:id="271" w:author="Emma Chandler" w:date="2021-01-06T21:36:00Z">
        <w:r>
          <w:rPr>
            <w:sz w:val="24"/>
            <w:szCs w:val="24"/>
          </w:rPr>
          <w:t>Other climatic conditions altered by climate change in this region- precipitation.</w:t>
        </w:r>
      </w:ins>
    </w:p>
    <w:p w14:paraId="6D55A045" w14:textId="51BBAAF2" w:rsidR="0045390A" w:rsidRPr="00283FF5" w:rsidDel="00F73681" w:rsidRDefault="0045390A" w:rsidP="0045390A">
      <w:pPr>
        <w:pStyle w:val="ListParagraph"/>
        <w:numPr>
          <w:ilvl w:val="0"/>
          <w:numId w:val="1"/>
        </w:numPr>
        <w:spacing w:after="0" w:line="480" w:lineRule="auto"/>
        <w:rPr>
          <w:del w:id="272" w:author="Steven Travers" w:date="2020-12-14T16:21:00Z"/>
          <w:moveTo w:id="273" w:author="Steven Travers" w:date="2020-12-14T16:05:00Z"/>
          <w:sz w:val="24"/>
          <w:szCs w:val="24"/>
        </w:rPr>
      </w:pPr>
      <w:moveTo w:id="274" w:author="Steven Travers" w:date="2020-12-14T16:05:00Z">
        <w:del w:id="275" w:author="Steven Travers" w:date="2020-12-14T16:21:00Z">
          <w:r w:rsidRPr="00283FF5" w:rsidDel="00F73681">
            <w:rPr>
              <w:sz w:val="24"/>
              <w:szCs w:val="24"/>
            </w:rPr>
            <w:delText xml:space="preserve">AGDU and SPDX had a weak, positive relationship in all models. A higher AGDU means that the first months of the year were colder which could loosely explain the higher snow depth on day X. </w:delText>
          </w:r>
        </w:del>
      </w:moveTo>
    </w:p>
    <w:moveToRangeEnd w:id="223"/>
    <w:p w14:paraId="32D4A46F" w14:textId="1E545237" w:rsidR="00283262" w:rsidRDefault="00283262">
      <w:pPr>
        <w:rPr>
          <w:sz w:val="24"/>
          <w:szCs w:val="24"/>
        </w:rPr>
      </w:pPr>
      <w:r>
        <w:rPr>
          <w:sz w:val="24"/>
          <w:szCs w:val="24"/>
        </w:rPr>
        <w:lastRenderedPageBreak/>
        <w:br w:type="page"/>
      </w:r>
    </w:p>
    <w:p w14:paraId="7DA69103" w14:textId="61069742" w:rsidR="00283262" w:rsidRPr="00283FF5" w:rsidRDefault="00283262" w:rsidP="00627B9E">
      <w:pPr>
        <w:spacing w:line="240" w:lineRule="auto"/>
        <w:rPr>
          <w:sz w:val="24"/>
          <w:szCs w:val="24"/>
        </w:rPr>
      </w:pPr>
      <w:commentRangeStart w:id="276"/>
      <w:r w:rsidRPr="00283FF5">
        <w:rPr>
          <w:sz w:val="24"/>
          <w:szCs w:val="24"/>
        </w:rPr>
        <w:lastRenderedPageBreak/>
        <w:t>Table 1</w:t>
      </w:r>
      <w:commentRangeEnd w:id="276"/>
      <w:r w:rsidR="00A00388">
        <w:rPr>
          <w:rStyle w:val="CommentReference"/>
        </w:rPr>
        <w:commentReference w:id="276"/>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277"/>
      <w:r w:rsidR="000C39CD">
        <w:rPr>
          <w:sz w:val="24"/>
          <w:szCs w:val="24"/>
        </w:rPr>
        <w:t>direct</w:t>
      </w:r>
      <w:r w:rsidR="000C39CD" w:rsidRPr="00283FF5">
        <w:rPr>
          <w:sz w:val="24"/>
          <w:szCs w:val="24"/>
        </w:rPr>
        <w:t xml:space="preserve"> </w:t>
      </w:r>
      <w:r w:rsidRPr="00283FF5">
        <w:rPr>
          <w:sz w:val="24"/>
          <w:szCs w:val="24"/>
        </w:rPr>
        <w:t xml:space="preserve">effect </w:t>
      </w:r>
      <w:commentRangeEnd w:id="277"/>
      <w:r>
        <w:rPr>
          <w:rStyle w:val="CommentReference"/>
        </w:rPr>
        <w:commentReference w:id="277"/>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5C670CB2" w:rsidR="00AC4581" w:rsidRDefault="002D5E74" w:rsidP="00AC4581">
      <w:pPr>
        <w:jc w:val="center"/>
        <w:rPr>
          <w:sz w:val="24"/>
          <w:szCs w:val="24"/>
        </w:rPr>
      </w:pPr>
      <w:r>
        <w:rPr>
          <w:noProof/>
          <w:sz w:val="24"/>
          <w:szCs w:val="24"/>
        </w:rPr>
        <w:drawing>
          <wp:inline distT="0" distB="0" distL="0" distR="0" wp14:anchorId="785EFDC6" wp14:editId="04CF0EFC">
            <wp:extent cx="5943600" cy="4182110"/>
            <wp:effectExtent l="0" t="0" r="0" b="889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3"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4"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5"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6"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7"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276"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277"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33DD0" w14:textId="77777777" w:rsidR="00B72A1C" w:rsidRDefault="00B72A1C" w:rsidP="00AC4581">
      <w:pPr>
        <w:spacing w:after="0" w:line="240" w:lineRule="auto"/>
      </w:pPr>
      <w:r>
        <w:separator/>
      </w:r>
    </w:p>
  </w:endnote>
  <w:endnote w:type="continuationSeparator" w:id="0">
    <w:p w14:paraId="4DCB916A" w14:textId="77777777" w:rsidR="00B72A1C" w:rsidRDefault="00B72A1C"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2910F" w14:textId="77777777" w:rsidR="00B72A1C" w:rsidRDefault="00B72A1C" w:rsidP="00AC4581">
      <w:pPr>
        <w:spacing w:after="0" w:line="240" w:lineRule="auto"/>
      </w:pPr>
      <w:r>
        <w:separator/>
      </w:r>
    </w:p>
  </w:footnote>
  <w:footnote w:type="continuationSeparator" w:id="0">
    <w:p w14:paraId="57D251E6" w14:textId="77777777" w:rsidR="00B72A1C" w:rsidRDefault="00B72A1C"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51BF"/>
    <w:multiLevelType w:val="hybridMultilevel"/>
    <w:tmpl w:val="CA56B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E62D9"/>
    <w:multiLevelType w:val="hybridMultilevel"/>
    <w:tmpl w:val="C93CA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0B12EF"/>
    <w:multiLevelType w:val="hybridMultilevel"/>
    <w:tmpl w:val="1C7AE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mma Chandler">
    <w15:presenceInfo w15:providerId="Windows Live" w15:userId="2739e033379748ec"/>
  </w15:person>
  <w15:person w15:author="Steven Travers">
    <w15:presenceInfo w15:providerId="AD" w15:userId="S-1-5-21-145012770-2172889430-2296263792-14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426D"/>
    <w:rsid w:val="00047E3E"/>
    <w:rsid w:val="000C39CD"/>
    <w:rsid w:val="00123596"/>
    <w:rsid w:val="00140402"/>
    <w:rsid w:val="00154E01"/>
    <w:rsid w:val="001C5FFC"/>
    <w:rsid w:val="001D1E9C"/>
    <w:rsid w:val="001D3160"/>
    <w:rsid w:val="001E3614"/>
    <w:rsid w:val="002267E0"/>
    <w:rsid w:val="00261BA5"/>
    <w:rsid w:val="00283262"/>
    <w:rsid w:val="00283FF5"/>
    <w:rsid w:val="002B392A"/>
    <w:rsid w:val="002D5E74"/>
    <w:rsid w:val="002D79D5"/>
    <w:rsid w:val="00340164"/>
    <w:rsid w:val="00361438"/>
    <w:rsid w:val="003D3B2A"/>
    <w:rsid w:val="0045390A"/>
    <w:rsid w:val="00494B94"/>
    <w:rsid w:val="004F73A2"/>
    <w:rsid w:val="00526BDB"/>
    <w:rsid w:val="005E17E4"/>
    <w:rsid w:val="005E2D5B"/>
    <w:rsid w:val="005F1ACF"/>
    <w:rsid w:val="00627B9E"/>
    <w:rsid w:val="00631555"/>
    <w:rsid w:val="0067530B"/>
    <w:rsid w:val="006A1932"/>
    <w:rsid w:val="006A2E49"/>
    <w:rsid w:val="006B4DA9"/>
    <w:rsid w:val="006D5198"/>
    <w:rsid w:val="0071556C"/>
    <w:rsid w:val="007919DC"/>
    <w:rsid w:val="0081502C"/>
    <w:rsid w:val="008667C8"/>
    <w:rsid w:val="008930DC"/>
    <w:rsid w:val="00895FF2"/>
    <w:rsid w:val="008B0D5F"/>
    <w:rsid w:val="009211CC"/>
    <w:rsid w:val="0093204B"/>
    <w:rsid w:val="00944625"/>
    <w:rsid w:val="009676D5"/>
    <w:rsid w:val="009A19D9"/>
    <w:rsid w:val="009A2DBE"/>
    <w:rsid w:val="009C0FB2"/>
    <w:rsid w:val="009C5CB3"/>
    <w:rsid w:val="009D4114"/>
    <w:rsid w:val="00A00388"/>
    <w:rsid w:val="00A04784"/>
    <w:rsid w:val="00A05B6D"/>
    <w:rsid w:val="00A24BE4"/>
    <w:rsid w:val="00A531C4"/>
    <w:rsid w:val="00A80145"/>
    <w:rsid w:val="00AC4581"/>
    <w:rsid w:val="00B22176"/>
    <w:rsid w:val="00B72A1C"/>
    <w:rsid w:val="00BE78E2"/>
    <w:rsid w:val="00C15876"/>
    <w:rsid w:val="00C60872"/>
    <w:rsid w:val="00C906F5"/>
    <w:rsid w:val="00CC0CF8"/>
    <w:rsid w:val="00CD2B46"/>
    <w:rsid w:val="00CD5771"/>
    <w:rsid w:val="00D40FF5"/>
    <w:rsid w:val="00DC1D9A"/>
    <w:rsid w:val="00E036A6"/>
    <w:rsid w:val="00E07E14"/>
    <w:rsid w:val="00E4310D"/>
    <w:rsid w:val="00E62477"/>
    <w:rsid w:val="00E73B2C"/>
    <w:rsid w:val="00E87C27"/>
    <w:rsid w:val="00EB347C"/>
    <w:rsid w:val="00ED410B"/>
    <w:rsid w:val="00F211FD"/>
    <w:rsid w:val="00F35B13"/>
    <w:rsid w:val="00F44709"/>
    <w:rsid w:val="00F45489"/>
    <w:rsid w:val="00F538F2"/>
    <w:rsid w:val="00F73681"/>
    <w:rsid w:val="00FA6FAB"/>
    <w:rsid w:val="00FA755C"/>
    <w:rsid w:val="00FE5FBC"/>
    <w:rsid w:val="00FE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14</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9</cp:revision>
  <dcterms:created xsi:type="dcterms:W3CDTF">2020-12-14T21:43:00Z</dcterms:created>
  <dcterms:modified xsi:type="dcterms:W3CDTF">2021-01-07T03:37:00Z</dcterms:modified>
</cp:coreProperties>
</file>