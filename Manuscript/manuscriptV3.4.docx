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4D78737C" w14:textId="7D55DB4D" w:rsidR="0040628B" w:rsidRPr="005163F1" w:rsidRDefault="0096231C" w:rsidP="000D7D46">
      <w:pPr>
        <w:spacing w:line="480" w:lineRule="auto"/>
        <w:ind w:firstLine="360"/>
        <w:rPr>
          <w:sz w:val="24"/>
          <w:szCs w:val="24"/>
        </w:rPr>
      </w:pPr>
      <w:r w:rsidRPr="006B3B70">
        <w:rPr>
          <w:sz w:val="24"/>
          <w:szCs w:val="24"/>
        </w:rPr>
        <w:t>One of the best documented biotic effects of climate change is changing flowering phenology</w:t>
      </w:r>
      <w:r w:rsidR="006B3B70">
        <w:rPr>
          <w:sz w:val="24"/>
          <w:szCs w:val="24"/>
        </w:rPr>
        <w:t>, or flower timing</w:t>
      </w:r>
      <w:r w:rsidR="00B97128" w:rsidRPr="006B3B70">
        <w:rPr>
          <w:sz w:val="24"/>
          <w:szCs w:val="24"/>
        </w:rPr>
        <w:t xml:space="preserve"> (Wolkovich et al. </w:t>
      </w:r>
      <w:r w:rsidR="0057428F" w:rsidRPr="006B3B70">
        <w:rPr>
          <w:sz w:val="24"/>
          <w:szCs w:val="24"/>
        </w:rPr>
        <w:t xml:space="preserve">2012, </w:t>
      </w:r>
      <w:r w:rsidR="00280D2C" w:rsidRPr="006B3B70">
        <w:rPr>
          <w:sz w:val="24"/>
          <w:szCs w:val="24"/>
        </w:rPr>
        <w:t>Schwartz et al. 2006, Parmesan 2006, Miller-Rushing and Primack 2008, Cleland et al. 2007)</w:t>
      </w:r>
      <w:r w:rsidR="006B3B70" w:rsidRPr="006B3B70">
        <w:rPr>
          <w:sz w:val="24"/>
          <w:szCs w:val="24"/>
        </w:rPr>
        <w:t>.</w:t>
      </w:r>
      <w:r w:rsidR="006B3B70">
        <w:rPr>
          <w:sz w:val="24"/>
          <w:szCs w:val="24"/>
        </w:rPr>
        <w:t xml:space="preserve"> Flowering phenology is important for plant-pollinator interactions as a</w:t>
      </w:r>
      <w:r w:rsidR="00B32B31">
        <w:rPr>
          <w:sz w:val="24"/>
          <w:szCs w:val="24"/>
        </w:rPr>
        <w:t>synchron</w:t>
      </w:r>
      <w:r w:rsidR="008A0B25">
        <w:rPr>
          <w:sz w:val="24"/>
          <w:szCs w:val="24"/>
        </w:rPr>
        <w:t>y between flower timing and pollinator emergence can be detrimental for plant reproduction and pollinator health</w:t>
      </w:r>
      <w:r w:rsidR="005163F1">
        <w:rPr>
          <w:sz w:val="24"/>
          <w:szCs w:val="24"/>
        </w:rPr>
        <w:t xml:space="preserve"> </w:t>
      </w:r>
      <w:r w:rsidR="00B32B31">
        <w:rPr>
          <w:sz w:val="24"/>
          <w:szCs w:val="24"/>
        </w:rPr>
        <w:t xml:space="preserve">(Cleland et al. 2012, </w:t>
      </w:r>
      <w:r w:rsidR="00345FB7">
        <w:rPr>
          <w:sz w:val="24"/>
          <w:szCs w:val="24"/>
        </w:rPr>
        <w:t>Kharouba and Wolkovich 2020, Kharouba et al. 2018, Visser and Gienapp 2019)</w:t>
      </w:r>
      <w:r w:rsidR="008A0B25">
        <w:rPr>
          <w:sz w:val="24"/>
          <w:szCs w:val="24"/>
        </w:rPr>
        <w:t xml:space="preserve">. </w:t>
      </w:r>
      <w:r w:rsidR="006B3B70">
        <w:rPr>
          <w:sz w:val="24"/>
          <w:szCs w:val="24"/>
        </w:rPr>
        <w:t xml:space="preserve">Asynchrony </w:t>
      </w:r>
      <w:r w:rsidR="008A0B25">
        <w:rPr>
          <w:sz w:val="24"/>
          <w:szCs w:val="24"/>
        </w:rPr>
        <w:t>is problematic for plant and pollinator populations</w:t>
      </w:r>
      <w:r w:rsidR="00CC45FE">
        <w:rPr>
          <w:sz w:val="24"/>
          <w:szCs w:val="24"/>
        </w:rPr>
        <w:t xml:space="preserve">, the communities they inhabit, </w:t>
      </w:r>
      <w:r w:rsidR="008A0B25">
        <w:rPr>
          <w:sz w:val="24"/>
          <w:szCs w:val="24"/>
        </w:rPr>
        <w:t xml:space="preserve">and the ecosystem services they provide. </w:t>
      </w:r>
      <w:r w:rsidR="006B3B70">
        <w:rPr>
          <w:sz w:val="24"/>
          <w:szCs w:val="24"/>
        </w:rPr>
        <w:t xml:space="preserve"> </w:t>
      </w:r>
      <w:r w:rsidR="00265753">
        <w:rPr>
          <w:sz w:val="24"/>
          <w:szCs w:val="24"/>
        </w:rPr>
        <w:t>Plant</w:t>
      </w:r>
      <w:r w:rsidR="005163F1">
        <w:rPr>
          <w:sz w:val="24"/>
          <w:szCs w:val="24"/>
        </w:rPr>
        <w:t xml:space="preserve"> </w:t>
      </w:r>
      <w:r w:rsidR="00265753">
        <w:rPr>
          <w:sz w:val="24"/>
          <w:szCs w:val="24"/>
        </w:rPr>
        <w:t>reproductive success has been shown to be</w:t>
      </w:r>
      <w:r w:rsidR="005163F1">
        <w:rPr>
          <w:sz w:val="24"/>
          <w:szCs w:val="24"/>
        </w:rPr>
        <w:t xml:space="preserve"> dependent on flowering phenology. Schemske et al. (1977) found that </w:t>
      </w:r>
      <w:r w:rsidR="005163F1">
        <w:rPr>
          <w:i/>
          <w:iCs/>
          <w:sz w:val="24"/>
          <w:szCs w:val="24"/>
        </w:rPr>
        <w:t>Claytonia</w:t>
      </w:r>
      <w:r w:rsidR="005163F1">
        <w:rPr>
          <w:sz w:val="24"/>
          <w:szCs w:val="24"/>
        </w:rPr>
        <w:t xml:space="preserve"> sp. </w:t>
      </w:r>
      <w:r w:rsidR="00092345">
        <w:rPr>
          <w:sz w:val="24"/>
          <w:szCs w:val="24"/>
        </w:rPr>
        <w:t>had peak seed set per ovary at the end of April with seed set per ovary decreasing in organisms with early or later maturation.</w:t>
      </w:r>
      <w:r w:rsidR="005163F1">
        <w:rPr>
          <w:sz w:val="24"/>
          <w:szCs w:val="24"/>
        </w:rPr>
        <w:t xml:space="preserve"> </w:t>
      </w:r>
      <w:r w:rsidR="00265753">
        <w:rPr>
          <w:sz w:val="24"/>
          <w:szCs w:val="24"/>
        </w:rPr>
        <w:t>Thus</w:t>
      </w:r>
      <w:ins w:id="1" w:author="Emma Chandler" w:date="2021-02-27T09:05:00Z">
        <w:r w:rsidR="00D0001D">
          <w:rPr>
            <w:sz w:val="24"/>
            <w:szCs w:val="24"/>
          </w:rPr>
          <w:t>,</w:t>
        </w:r>
      </w:ins>
      <w:r w:rsidR="00265753">
        <w:rPr>
          <w:sz w:val="24"/>
          <w:szCs w:val="24"/>
        </w:rPr>
        <w:t xml:space="preserve"> it is important to understand climate change effects on flowering phenology in part because there is the potential for changes in evolutionary and conservation dynamics of natural populations.</w:t>
      </w:r>
    </w:p>
    <w:p w14:paraId="4BD25C92" w14:textId="329D2FFC" w:rsidR="005163F1" w:rsidRDefault="0080670F" w:rsidP="006B3B70">
      <w:pPr>
        <w:spacing w:line="480" w:lineRule="auto"/>
        <w:ind w:firstLine="360"/>
        <w:rPr>
          <w:ins w:id="2" w:author="Emma Chandler" w:date="2021-02-23T13:13:00Z"/>
          <w:sz w:val="24"/>
          <w:szCs w:val="24"/>
        </w:rPr>
      </w:pPr>
      <w:r>
        <w:rPr>
          <w:sz w:val="24"/>
          <w:szCs w:val="24"/>
        </w:rPr>
        <w:t xml:space="preserve">Flowering can be triggered by </w:t>
      </w:r>
      <w:r w:rsidR="005163F1">
        <w:rPr>
          <w:sz w:val="24"/>
          <w:szCs w:val="24"/>
        </w:rPr>
        <w:t>several</w:t>
      </w:r>
      <w:r>
        <w:rPr>
          <w:sz w:val="24"/>
          <w:szCs w:val="24"/>
        </w:rPr>
        <w:t xml:space="preserve"> environmental cues such as photoperiod, amount </w:t>
      </w:r>
      <w:r w:rsidR="00265753">
        <w:rPr>
          <w:sz w:val="24"/>
          <w:szCs w:val="24"/>
        </w:rPr>
        <w:t xml:space="preserve">and timing </w:t>
      </w:r>
      <w:r>
        <w:rPr>
          <w:sz w:val="24"/>
          <w:szCs w:val="24"/>
        </w:rPr>
        <w:t>of precipitation or soil moisture, and temperature</w:t>
      </w:r>
      <w:r w:rsidR="00265753">
        <w:rPr>
          <w:sz w:val="24"/>
          <w:szCs w:val="24"/>
        </w:rPr>
        <w:t xml:space="preserve"> (Rathke and Lacey 1985)</w:t>
      </w:r>
      <w:r>
        <w:rPr>
          <w:sz w:val="24"/>
          <w:szCs w:val="24"/>
        </w:rPr>
        <w:t xml:space="preserve">. Climate change may alter these environmental cues resulting in the changing flowering phenology. </w:t>
      </w:r>
      <w:r w:rsidR="00265753">
        <w:rPr>
          <w:sz w:val="24"/>
          <w:szCs w:val="24"/>
        </w:rPr>
        <w:t>A majority of studies</w:t>
      </w:r>
      <w:r w:rsidR="0005231B">
        <w:rPr>
          <w:sz w:val="24"/>
          <w:szCs w:val="24"/>
        </w:rPr>
        <w:t xml:space="preserve"> on flowering phenology and global climate change</w:t>
      </w:r>
      <w:r w:rsidR="00360355" w:rsidRPr="006B3B70">
        <w:rPr>
          <w:sz w:val="24"/>
          <w:szCs w:val="24"/>
        </w:rPr>
        <w:t xml:space="preserve"> ha</w:t>
      </w:r>
      <w:r w:rsidR="0005231B">
        <w:rPr>
          <w:sz w:val="24"/>
          <w:szCs w:val="24"/>
        </w:rPr>
        <w:t>ve</w:t>
      </w:r>
      <w:r w:rsidR="00360355" w:rsidRPr="006B3B70">
        <w:rPr>
          <w:sz w:val="24"/>
          <w:szCs w:val="24"/>
        </w:rPr>
        <w:t xml:space="preserve"> focused on </w:t>
      </w:r>
      <w:r w:rsidR="0005231B">
        <w:rPr>
          <w:sz w:val="24"/>
          <w:szCs w:val="24"/>
        </w:rPr>
        <w:t xml:space="preserve">the effects of </w:t>
      </w:r>
      <w:r w:rsidR="00360355" w:rsidRPr="006B3B70">
        <w:rPr>
          <w:sz w:val="24"/>
          <w:szCs w:val="24"/>
        </w:rPr>
        <w:t xml:space="preserve">temperature </w:t>
      </w:r>
      <w:del w:id="3" w:author="Emma Chandler" w:date="2021-02-27T08:45:00Z">
        <w:r w:rsidR="00360355" w:rsidRPr="006B3B70" w:rsidDel="00DA093F">
          <w:rPr>
            <w:sz w:val="24"/>
            <w:szCs w:val="24"/>
          </w:rPr>
          <w:delText xml:space="preserve"> </w:delText>
        </w:r>
      </w:del>
      <w:r w:rsidR="00360355" w:rsidRPr="006B3B70">
        <w:rPr>
          <w:sz w:val="24"/>
          <w:szCs w:val="24"/>
        </w:rPr>
        <w:t>chang</w:t>
      </w:r>
      <w:ins w:id="4" w:author="Emma Chandler" w:date="2021-02-27T08:45:00Z">
        <w:r w:rsidR="00DA093F">
          <w:rPr>
            <w:sz w:val="24"/>
            <w:szCs w:val="24"/>
          </w:rPr>
          <w:t>e</w:t>
        </w:r>
      </w:ins>
      <w:del w:id="5" w:author="Emma Chandler" w:date="2021-02-27T08:45:00Z">
        <w:r w:rsidR="00360355" w:rsidRPr="006B3B70" w:rsidDel="00DA093F">
          <w:rPr>
            <w:sz w:val="24"/>
            <w:szCs w:val="24"/>
          </w:rPr>
          <w:delText>ing</w:delText>
        </w:r>
      </w:del>
      <w:r w:rsidR="0005231B">
        <w:rPr>
          <w:sz w:val="24"/>
          <w:szCs w:val="24"/>
        </w:rPr>
        <w:t xml:space="preserve"> (Wolkovich et al. 2014)</w:t>
      </w:r>
      <w:ins w:id="6" w:author="Emma Chandler" w:date="2021-02-27T08:46:00Z">
        <w:r w:rsidR="00DA093F">
          <w:rPr>
            <w:sz w:val="24"/>
            <w:szCs w:val="24"/>
          </w:rPr>
          <w:t>.</w:t>
        </w:r>
      </w:ins>
      <w:ins w:id="7" w:author="Emma Chandler" w:date="2021-02-23T13:23:00Z">
        <w:r w:rsidR="00092345">
          <w:rPr>
            <w:sz w:val="24"/>
            <w:szCs w:val="24"/>
          </w:rPr>
          <w:t xml:space="preserve"> </w:t>
        </w:r>
      </w:ins>
    </w:p>
    <w:p w14:paraId="1838BEB2" w14:textId="62FF569E" w:rsidR="0096231C" w:rsidRPr="006B3B70" w:rsidRDefault="009242D1" w:rsidP="006B3B70">
      <w:pPr>
        <w:spacing w:line="480" w:lineRule="auto"/>
        <w:ind w:firstLine="360"/>
        <w:rPr>
          <w:sz w:val="24"/>
          <w:szCs w:val="24"/>
        </w:rPr>
      </w:pPr>
      <w:del w:id="8" w:author="Emma Chandler" w:date="2021-02-27T08:46:00Z">
        <w:r w:rsidRPr="006B3B70" w:rsidDel="00DA093F">
          <w:rPr>
            <w:sz w:val="24"/>
            <w:szCs w:val="24"/>
          </w:rPr>
          <w:delText xml:space="preserve">. </w:delText>
        </w:r>
      </w:del>
      <w:r w:rsidRPr="006B3B70">
        <w:rPr>
          <w:sz w:val="24"/>
          <w:szCs w:val="24"/>
        </w:rPr>
        <w:t>In prairies, flowering phenology has been strongly linked with temperature. Reed et al.</w:t>
      </w:r>
      <w:r>
        <w:rPr>
          <w:sz w:val="24"/>
          <w:szCs w:val="24"/>
        </w:rPr>
        <w:t>(2019)</w:t>
      </w:r>
      <w:r w:rsidRPr="006B3B70">
        <w:rPr>
          <w:sz w:val="24"/>
          <w:szCs w:val="24"/>
        </w:rPr>
        <w:t xml:space="preserve"> found advancement of phenological events due to temperature</w:t>
      </w:r>
      <w:r>
        <w:rPr>
          <w:sz w:val="24"/>
          <w:szCs w:val="24"/>
        </w:rPr>
        <w:t xml:space="preserve"> increases in the recent </w:t>
      </w:r>
      <w:r>
        <w:rPr>
          <w:sz w:val="24"/>
          <w:szCs w:val="24"/>
        </w:rPr>
        <w:lastRenderedPageBreak/>
        <w:t>past</w:t>
      </w:r>
      <w:r w:rsidRPr="006B3B70">
        <w:rPr>
          <w:sz w:val="24"/>
          <w:szCs w:val="24"/>
        </w:rPr>
        <w:t>.</w:t>
      </w:r>
      <w:r>
        <w:rPr>
          <w:sz w:val="24"/>
          <w:szCs w:val="24"/>
        </w:rPr>
        <w:t xml:space="preserve"> Dunnell and Travers (2011) also found prairie species shifting both earlier and later in response to temperature changes.  </w:t>
      </w:r>
      <w:r w:rsidR="00CC45FE" w:rsidRPr="006B3B70">
        <w:rPr>
          <w:sz w:val="24"/>
          <w:szCs w:val="24"/>
        </w:rPr>
        <w:t xml:space="preserve">However, </w:t>
      </w:r>
      <w:r w:rsidR="0096231C" w:rsidRPr="006B3B70">
        <w:rPr>
          <w:sz w:val="24"/>
          <w:szCs w:val="24"/>
        </w:rPr>
        <w:t xml:space="preserve">temperature is not the only climate or environmental variable affected by the </w:t>
      </w:r>
      <w:r w:rsidR="00CC45FE" w:rsidRPr="006B3B70">
        <w:rPr>
          <w:sz w:val="24"/>
          <w:szCs w:val="24"/>
        </w:rPr>
        <w:t>accumulation</w:t>
      </w:r>
      <w:r w:rsidR="0096231C" w:rsidRPr="006B3B70">
        <w:rPr>
          <w:sz w:val="24"/>
          <w:szCs w:val="24"/>
        </w:rPr>
        <w:t xml:space="preserve"> of greenhouse gases</w:t>
      </w:r>
      <w:r>
        <w:rPr>
          <w:sz w:val="24"/>
          <w:szCs w:val="24"/>
        </w:rPr>
        <w:t xml:space="preserve">. </w:t>
      </w:r>
      <w:del w:id="9" w:author="Emma Chandler" w:date="2021-02-27T08:46:00Z">
        <w:r w:rsidDel="00DA093F">
          <w:rPr>
            <w:sz w:val="24"/>
            <w:szCs w:val="24"/>
          </w:rPr>
          <w:delText xml:space="preserve"> </w:delText>
        </w:r>
      </w:del>
      <w:r>
        <w:rPr>
          <w:sz w:val="24"/>
          <w:szCs w:val="24"/>
        </w:rPr>
        <w:t>Changes in precipitation patterns have also been predicted as a result of a warming globe. For example, o</w:t>
      </w:r>
      <w:r w:rsidR="00CC45FE" w:rsidRPr="006B3B70">
        <w:rPr>
          <w:sz w:val="24"/>
          <w:szCs w:val="24"/>
        </w:rPr>
        <w:t>verall precipitation is expected to increase in the Midwest</w:t>
      </w:r>
      <w:r w:rsidR="00345FB7" w:rsidRPr="006B3B70">
        <w:rPr>
          <w:sz w:val="24"/>
          <w:szCs w:val="24"/>
        </w:rPr>
        <w:t xml:space="preserve"> (IPCC </w:t>
      </w:r>
      <w:r w:rsidR="00AB7199" w:rsidRPr="006B3B70">
        <w:rPr>
          <w:sz w:val="24"/>
          <w:szCs w:val="24"/>
        </w:rPr>
        <w:t>2014</w:t>
      </w:r>
      <w:r w:rsidR="00CC45FE" w:rsidRPr="006B3B70">
        <w:rPr>
          <w:sz w:val="24"/>
          <w:szCs w:val="24"/>
        </w:rPr>
        <w:t>).</w:t>
      </w:r>
      <w:r w:rsidR="00092345">
        <w:rPr>
          <w:sz w:val="24"/>
          <w:szCs w:val="24"/>
        </w:rPr>
        <w:t xml:space="preserve"> </w:t>
      </w:r>
      <w:r>
        <w:rPr>
          <w:sz w:val="24"/>
          <w:szCs w:val="24"/>
        </w:rPr>
        <w:t xml:space="preserve">In the northern plains, where winters can be relatively long and harsh, changes in precipitation have the potential to influence plants primarily as snow. </w:t>
      </w:r>
    </w:p>
    <w:p w14:paraId="4A3C6016" w14:textId="18E4510B" w:rsidR="0096231C" w:rsidRPr="0080670F" w:rsidRDefault="00DA093F" w:rsidP="0042651D">
      <w:pPr>
        <w:spacing w:line="480" w:lineRule="auto"/>
        <w:ind w:firstLine="360"/>
        <w:rPr>
          <w:sz w:val="24"/>
          <w:szCs w:val="24"/>
        </w:rPr>
      </w:pPr>
      <w:ins w:id="10" w:author="Emma Chandler" w:date="2021-02-27T08:51:00Z">
        <w:r>
          <w:rPr>
            <w:sz w:val="24"/>
            <w:szCs w:val="24"/>
          </w:rPr>
          <w:t xml:space="preserve">Snow </w:t>
        </w:r>
      </w:ins>
      <w:ins w:id="11" w:author="Emma Chandler" w:date="2021-02-27T08:52:00Z">
        <w:r>
          <w:rPr>
            <w:sz w:val="24"/>
            <w:szCs w:val="24"/>
          </w:rPr>
          <w:t xml:space="preserve">could affect flowering </w:t>
        </w:r>
      </w:ins>
      <w:ins w:id="12" w:author="Emma Chandler" w:date="2021-02-27T08:53:00Z">
        <w:r>
          <w:rPr>
            <w:sz w:val="24"/>
            <w:szCs w:val="24"/>
          </w:rPr>
          <w:t>phenology in several ways</w:t>
        </w:r>
      </w:ins>
      <w:ins w:id="13" w:author="Emma Chandler" w:date="2021-02-27T08:55:00Z">
        <w:r w:rsidR="005C7B79">
          <w:rPr>
            <w:sz w:val="24"/>
            <w:szCs w:val="24"/>
          </w:rPr>
          <w:t xml:space="preserve">. </w:t>
        </w:r>
      </w:ins>
      <w:ins w:id="14" w:author="Emma Chandler" w:date="2021-02-27T08:56:00Z">
        <w:r w:rsidR="005C7B79">
          <w:rPr>
            <w:sz w:val="24"/>
            <w:szCs w:val="24"/>
          </w:rPr>
          <w:t>During bud emergence, snow cover decreases the amount of sunlight plants receive</w:t>
        </w:r>
      </w:ins>
      <w:ins w:id="15" w:author="Emma Chandler" w:date="2021-02-27T08:57:00Z">
        <w:r w:rsidR="005C7B79">
          <w:rPr>
            <w:sz w:val="24"/>
            <w:szCs w:val="24"/>
          </w:rPr>
          <w:t xml:space="preserve"> but also insulates buds from frost events. Upon snow melt, substantial amount</w:t>
        </w:r>
      </w:ins>
      <w:ins w:id="16" w:author="Emma Chandler" w:date="2021-02-27T08:58:00Z">
        <w:r w:rsidR="005C7B79">
          <w:rPr>
            <w:sz w:val="24"/>
            <w:szCs w:val="24"/>
          </w:rPr>
          <w:t xml:space="preserve">s of moisture are released into the soil and </w:t>
        </w:r>
      </w:ins>
      <w:ins w:id="17" w:author="Emma Chandler" w:date="2021-02-27T08:59:00Z">
        <w:r w:rsidR="005C7B79">
          <w:rPr>
            <w:sz w:val="24"/>
            <w:szCs w:val="24"/>
          </w:rPr>
          <w:t>supply plants well into the summer.</w:t>
        </w:r>
      </w:ins>
      <w:ins w:id="18" w:author="Emma Chandler" w:date="2021-02-27T08:53:00Z">
        <w:r>
          <w:rPr>
            <w:sz w:val="24"/>
            <w:szCs w:val="24"/>
          </w:rPr>
          <w:t xml:space="preserve"> </w:t>
        </w:r>
      </w:ins>
      <w:ins w:id="19" w:author="Steven Travers" w:date="2021-02-23T22:06:00Z">
        <w:del w:id="20" w:author="Emma Chandler" w:date="2021-02-27T08:59:00Z">
          <w:r w:rsidR="009242D1" w:rsidDel="005C7B79">
            <w:rPr>
              <w:sz w:val="24"/>
              <w:szCs w:val="24"/>
            </w:rPr>
            <w:delText xml:space="preserve">EXPLAIN IN JUST A SENTENCE OR TWO, THE LOGIC OF WHY SNOWPACK SHOULD AFFECT PHENOLOGY INCLUDING EFFECTS ON SOIL TEMPERATURE AND PLANT GROWTH. </w:delText>
          </w:r>
        </w:del>
      </w:ins>
      <w:r w:rsidR="00CC45FE" w:rsidRPr="0042651D">
        <w:rPr>
          <w:sz w:val="24"/>
          <w:szCs w:val="24"/>
        </w:rPr>
        <w:t xml:space="preserve">Snowpack </w:t>
      </w:r>
      <w:ins w:id="21" w:author="Emma Chandler" w:date="2021-02-27T08:59:00Z">
        <w:r w:rsidR="005C7B79">
          <w:rPr>
            <w:sz w:val="24"/>
            <w:szCs w:val="24"/>
          </w:rPr>
          <w:t xml:space="preserve">has been found to </w:t>
        </w:r>
      </w:ins>
      <w:r w:rsidR="00CC45FE" w:rsidRPr="0042651D">
        <w:rPr>
          <w:sz w:val="24"/>
          <w:szCs w:val="24"/>
        </w:rPr>
        <w:t>alter</w:t>
      </w:r>
      <w:del w:id="22" w:author="Emma Chandler" w:date="2021-02-27T08:59:00Z">
        <w:r w:rsidR="00CC45FE" w:rsidRPr="0042651D" w:rsidDel="005C7B79">
          <w:rPr>
            <w:sz w:val="24"/>
            <w:szCs w:val="24"/>
          </w:rPr>
          <w:delText>s</w:delText>
        </w:r>
      </w:del>
      <w:r w:rsidR="00CC45FE" w:rsidRPr="0042651D">
        <w:rPr>
          <w:sz w:val="24"/>
          <w:szCs w:val="24"/>
        </w:rPr>
        <w:t xml:space="preserve"> flowering phenology in montane and tundra species</w:t>
      </w:r>
      <w:r w:rsidR="004024BD">
        <w:rPr>
          <w:sz w:val="24"/>
          <w:szCs w:val="24"/>
        </w:rPr>
        <w:t>. Inouye et al. (2002) foun</w:t>
      </w:r>
      <w:r w:rsidR="0080670F">
        <w:rPr>
          <w:sz w:val="24"/>
          <w:szCs w:val="24"/>
        </w:rPr>
        <w:t xml:space="preserve">d a significant correlation between </w:t>
      </w:r>
      <w:r w:rsidR="004F4B6D">
        <w:rPr>
          <w:sz w:val="24"/>
          <w:szCs w:val="24"/>
        </w:rPr>
        <w:t>date of first</w:t>
      </w:r>
      <w:r w:rsidR="0080670F">
        <w:rPr>
          <w:sz w:val="24"/>
          <w:szCs w:val="24"/>
        </w:rPr>
        <w:t xml:space="preserve"> bare ground and date of first flowering for </w:t>
      </w:r>
      <w:r w:rsidR="0080670F">
        <w:rPr>
          <w:i/>
          <w:iCs/>
          <w:sz w:val="24"/>
          <w:szCs w:val="24"/>
        </w:rPr>
        <w:t>Delphinium barbeyi</w:t>
      </w:r>
      <w:r w:rsidR="0080670F">
        <w:rPr>
          <w:sz w:val="24"/>
          <w:szCs w:val="24"/>
        </w:rPr>
        <w:t xml:space="preserve">, a subalpine species. </w:t>
      </w:r>
      <w:r w:rsidR="004F4B6D">
        <w:rPr>
          <w:sz w:val="24"/>
          <w:szCs w:val="24"/>
        </w:rPr>
        <w:t xml:space="preserve">Similarly, Sherwood et al. (2017) found advanced emergence, bud break, and flowering in a montane forb when snowpack was reduced. However, the snow removal treatment also resulted in increased frost damage among buds due to the lack of insulation from snow and freezing night temperatures. Species in the tundra had similar responses. </w:t>
      </w:r>
      <w:r w:rsidR="00701E68">
        <w:rPr>
          <w:sz w:val="24"/>
          <w:szCs w:val="24"/>
        </w:rPr>
        <w:t xml:space="preserve">Bjorkman et al. (2015) found that snowmelt was strongly related to flowering time for four arctic tundra species, while manipulating temperatures was not </w:t>
      </w:r>
      <w:ins w:id="23" w:author="Emma Chandler" w:date="2021-02-27T09:01:00Z">
        <w:r w:rsidR="005C7B79">
          <w:rPr>
            <w:sz w:val="24"/>
            <w:szCs w:val="24"/>
          </w:rPr>
          <w:t xml:space="preserve">a </w:t>
        </w:r>
      </w:ins>
      <w:r w:rsidR="00701E68">
        <w:rPr>
          <w:sz w:val="24"/>
          <w:szCs w:val="24"/>
        </w:rPr>
        <w:t>consistent driver of flowering phenology.</w:t>
      </w:r>
    </w:p>
    <w:p w14:paraId="6591A141" w14:textId="259546DC" w:rsidR="0042651D" w:rsidRDefault="00701E68" w:rsidP="0042651D">
      <w:pPr>
        <w:spacing w:line="480" w:lineRule="auto"/>
        <w:ind w:firstLine="360"/>
        <w:rPr>
          <w:rFonts w:cs="Times New Roman"/>
          <w:sz w:val="24"/>
          <w:szCs w:val="24"/>
        </w:rPr>
      </w:pPr>
      <w:r>
        <w:rPr>
          <w:sz w:val="24"/>
          <w:szCs w:val="24"/>
        </w:rPr>
        <w:t>Though t</w:t>
      </w:r>
      <w:r w:rsidR="00360355" w:rsidRPr="0042651D">
        <w:rPr>
          <w:sz w:val="24"/>
          <w:szCs w:val="24"/>
        </w:rPr>
        <w:t xml:space="preserve">here have been </w:t>
      </w:r>
      <w:r>
        <w:rPr>
          <w:sz w:val="24"/>
          <w:szCs w:val="24"/>
        </w:rPr>
        <w:t xml:space="preserve">several </w:t>
      </w:r>
      <w:r w:rsidR="00360355" w:rsidRPr="0042651D">
        <w:rPr>
          <w:sz w:val="24"/>
          <w:szCs w:val="24"/>
        </w:rPr>
        <w:t>studies on the</w:t>
      </w:r>
      <w:r>
        <w:rPr>
          <w:sz w:val="24"/>
          <w:szCs w:val="24"/>
        </w:rPr>
        <w:t xml:space="preserve"> effects of snowpack on flowering</w:t>
      </w:r>
      <w:r w:rsidR="00360355" w:rsidRPr="0042651D">
        <w:rPr>
          <w:sz w:val="24"/>
          <w:szCs w:val="24"/>
        </w:rPr>
        <w:t xml:space="preserve"> phenology </w:t>
      </w:r>
      <w:r>
        <w:rPr>
          <w:sz w:val="24"/>
          <w:szCs w:val="24"/>
        </w:rPr>
        <w:t>for</w:t>
      </w:r>
      <w:r w:rsidRPr="0042651D">
        <w:rPr>
          <w:sz w:val="24"/>
          <w:szCs w:val="24"/>
        </w:rPr>
        <w:t xml:space="preserve"> </w:t>
      </w:r>
      <w:r w:rsidR="00360355" w:rsidRPr="0042651D">
        <w:rPr>
          <w:sz w:val="24"/>
          <w:szCs w:val="24"/>
        </w:rPr>
        <w:t xml:space="preserve">montane </w:t>
      </w:r>
      <w:r>
        <w:rPr>
          <w:sz w:val="24"/>
          <w:szCs w:val="24"/>
        </w:rPr>
        <w:t xml:space="preserve">and tundra </w:t>
      </w:r>
      <w:r w:rsidR="00360355" w:rsidRPr="0042651D">
        <w:rPr>
          <w:sz w:val="24"/>
          <w:szCs w:val="24"/>
        </w:rPr>
        <w:t>species</w:t>
      </w:r>
      <w:ins w:id="24" w:author="Emma Chandler" w:date="2021-02-27T09:08:00Z">
        <w:r w:rsidR="00D0001D">
          <w:rPr>
            <w:sz w:val="24"/>
            <w:szCs w:val="24"/>
          </w:rPr>
          <w:t xml:space="preserve"> but,</w:t>
        </w:r>
      </w:ins>
      <w:del w:id="25" w:author="Emma Chandler" w:date="2021-02-27T09:08:00Z">
        <w:r w:rsidR="00360355" w:rsidRPr="0042651D" w:rsidDel="00D0001D">
          <w:rPr>
            <w:sz w:val="24"/>
            <w:szCs w:val="24"/>
          </w:rPr>
          <w:delText xml:space="preserve">, </w:delText>
        </w:r>
      </w:del>
      <w:r w:rsidR="00360355" w:rsidRPr="0042651D">
        <w:rPr>
          <w:sz w:val="24"/>
          <w:szCs w:val="24"/>
        </w:rPr>
        <w:t xml:space="preserve">from our understanding, no studies have been conducted on </w:t>
      </w:r>
      <w:r w:rsidR="00360355" w:rsidRPr="0042651D">
        <w:rPr>
          <w:sz w:val="24"/>
          <w:szCs w:val="24"/>
        </w:rPr>
        <w:lastRenderedPageBreak/>
        <w:t>the effects of snowpack on the flowering of prairie species.</w:t>
      </w:r>
      <w:r w:rsidR="0042651D">
        <w:rPr>
          <w:sz w:val="24"/>
          <w:szCs w:val="24"/>
        </w:rPr>
        <w:t xml:space="preserve"> T</w:t>
      </w:r>
      <w:r w:rsidR="00532821">
        <w:rPr>
          <w:sz w:val="24"/>
          <w:szCs w:val="24"/>
        </w:rPr>
        <w:t xml:space="preserve">his study examines the effect that snowpack and snow accumulation </w:t>
      </w:r>
      <w:r w:rsidR="000D7D46">
        <w:rPr>
          <w:sz w:val="24"/>
          <w:szCs w:val="24"/>
        </w:rPr>
        <w:t>have</w:t>
      </w:r>
      <w:r w:rsidR="00532821">
        <w:rPr>
          <w:sz w:val="24"/>
          <w:szCs w:val="24"/>
        </w:rPr>
        <w:t xml:space="preserve"> on flowering phenology for </w:t>
      </w:r>
      <w:r w:rsidR="00532821" w:rsidRPr="00CC579C">
        <w:rPr>
          <w:sz w:val="24"/>
          <w:szCs w:val="24"/>
        </w:rPr>
        <w:t xml:space="preserve">21 </w:t>
      </w:r>
      <w:ins w:id="26" w:author="Emma Chandler" w:date="2021-02-27T09:18:00Z">
        <w:r w:rsidR="00CC579C">
          <w:rPr>
            <w:sz w:val="24"/>
            <w:szCs w:val="24"/>
          </w:rPr>
          <w:t xml:space="preserve">perennial </w:t>
        </w:r>
      </w:ins>
      <w:r w:rsidR="00532821" w:rsidRPr="00CC579C">
        <w:rPr>
          <w:sz w:val="24"/>
          <w:szCs w:val="24"/>
        </w:rPr>
        <w:t xml:space="preserve">prairie </w:t>
      </w:r>
      <w:r w:rsidR="009242D1" w:rsidRPr="00CC579C">
        <w:rPr>
          <w:sz w:val="24"/>
          <w:szCs w:val="24"/>
        </w:rPr>
        <w:t>herbs that are</w:t>
      </w:r>
      <w:r w:rsidR="009242D1">
        <w:rPr>
          <w:sz w:val="24"/>
          <w:szCs w:val="24"/>
        </w:rPr>
        <w:t xml:space="preserve"> typical of northern tallgrass prairies</w:t>
      </w:r>
      <w:r w:rsidR="00532821">
        <w:rPr>
          <w:sz w:val="24"/>
          <w:szCs w:val="24"/>
        </w:rPr>
        <w:t>. The goals of this study are:</w:t>
      </w:r>
      <w:r w:rsidR="0092017A">
        <w:rPr>
          <w:rFonts w:cs="Times New Roman"/>
          <w:sz w:val="24"/>
          <w:szCs w:val="24"/>
        </w:rPr>
        <w:t xml:space="preserve"> </w:t>
      </w:r>
    </w:p>
    <w:p w14:paraId="422590C8" w14:textId="0F4C890B" w:rsidR="0042651D" w:rsidRPr="0042651D" w:rsidRDefault="0092017A" w:rsidP="0042651D">
      <w:pPr>
        <w:pStyle w:val="ListParagraph"/>
        <w:numPr>
          <w:ilvl w:val="0"/>
          <w:numId w:val="8"/>
        </w:numPr>
        <w:spacing w:line="480" w:lineRule="auto"/>
        <w:rPr>
          <w:rFonts w:cs="Times New Roman"/>
          <w:sz w:val="24"/>
          <w:szCs w:val="24"/>
        </w:rPr>
      </w:pPr>
      <w:r w:rsidRPr="0042651D">
        <w:rPr>
          <w:rFonts w:cs="Times New Roman"/>
          <w:sz w:val="24"/>
          <w:szCs w:val="24"/>
        </w:rPr>
        <w:t xml:space="preserve">Simultaneously assess direct and indirect effects </w:t>
      </w:r>
      <w:r w:rsidR="00532821">
        <w:rPr>
          <w:rFonts w:cs="Times New Roman"/>
          <w:sz w:val="24"/>
          <w:szCs w:val="24"/>
        </w:rPr>
        <w:t xml:space="preserve">of </w:t>
      </w:r>
      <w:r w:rsidRPr="0042651D">
        <w:rPr>
          <w:rFonts w:cs="Times New Roman"/>
          <w:sz w:val="24"/>
          <w:szCs w:val="24"/>
        </w:rPr>
        <w:t>temperature and</w:t>
      </w:r>
      <w:ins w:id="27" w:author="Emma Chandler" w:date="2021-02-27T09:01:00Z">
        <w:r w:rsidR="005C7B79">
          <w:rPr>
            <w:rFonts w:cs="Times New Roman"/>
            <w:sz w:val="24"/>
            <w:szCs w:val="24"/>
          </w:rPr>
          <w:t xml:space="preserve"> </w:t>
        </w:r>
      </w:ins>
      <w:ins w:id="28" w:author="Emma Chandler" w:date="2021-02-27T09:02:00Z">
        <w:r w:rsidR="005C7B79">
          <w:rPr>
            <w:rFonts w:cs="Times New Roman"/>
            <w:sz w:val="24"/>
            <w:szCs w:val="24"/>
          </w:rPr>
          <w:t>winter</w:t>
        </w:r>
      </w:ins>
      <w:r w:rsidRPr="0042651D">
        <w:rPr>
          <w:rFonts w:cs="Times New Roman"/>
          <w:sz w:val="24"/>
          <w:szCs w:val="24"/>
        </w:rPr>
        <w:t xml:space="preserve"> precipitation variables</w:t>
      </w:r>
      <w:r w:rsidR="00532821">
        <w:rPr>
          <w:rFonts w:cs="Times New Roman"/>
          <w:sz w:val="24"/>
          <w:szCs w:val="24"/>
        </w:rPr>
        <w:t xml:space="preserve"> </w:t>
      </w:r>
      <w:r w:rsidR="009242D1">
        <w:rPr>
          <w:rFonts w:cs="Times New Roman"/>
          <w:sz w:val="24"/>
          <w:szCs w:val="24"/>
        </w:rPr>
        <w:t>on flowering phenology using</w:t>
      </w:r>
      <w:r w:rsidR="00532821">
        <w:rPr>
          <w:rFonts w:cs="Times New Roman"/>
          <w:sz w:val="24"/>
          <w:szCs w:val="24"/>
        </w:rPr>
        <w:t xml:space="preserve"> </w:t>
      </w:r>
      <w:r w:rsidRPr="0042651D">
        <w:rPr>
          <w:rFonts w:cs="Times New Roman"/>
          <w:sz w:val="24"/>
          <w:szCs w:val="24"/>
        </w:rPr>
        <w:t>path analysis</w:t>
      </w:r>
      <w:r w:rsidR="00532821">
        <w:rPr>
          <w:rFonts w:cs="Times New Roman"/>
          <w:sz w:val="24"/>
          <w:szCs w:val="24"/>
        </w:rPr>
        <w:t>.</w:t>
      </w:r>
    </w:p>
    <w:p w14:paraId="603AD192" w14:textId="4AB0937E" w:rsidR="0042651D" w:rsidRPr="0042651D" w:rsidRDefault="00532821" w:rsidP="0042651D">
      <w:pPr>
        <w:pStyle w:val="ListParagraph"/>
        <w:numPr>
          <w:ilvl w:val="0"/>
          <w:numId w:val="8"/>
        </w:numPr>
        <w:spacing w:line="480" w:lineRule="auto"/>
        <w:rPr>
          <w:rFonts w:cs="Times New Roman"/>
          <w:sz w:val="24"/>
          <w:szCs w:val="24"/>
        </w:rPr>
      </w:pPr>
      <w:r>
        <w:rPr>
          <w:rFonts w:cs="Times New Roman"/>
          <w:sz w:val="24"/>
          <w:szCs w:val="24"/>
        </w:rPr>
        <w:t xml:space="preserve">Determine </w:t>
      </w:r>
      <w:r w:rsidR="009242D1">
        <w:rPr>
          <w:rFonts w:cs="Times New Roman"/>
          <w:sz w:val="24"/>
          <w:szCs w:val="24"/>
        </w:rPr>
        <w:t>the importance of</w:t>
      </w:r>
      <w:r>
        <w:rPr>
          <w:rFonts w:cs="Times New Roman"/>
          <w:sz w:val="24"/>
          <w:szCs w:val="24"/>
        </w:rPr>
        <w:t xml:space="preserve"> bare ground </w:t>
      </w:r>
      <w:r w:rsidR="009242D1">
        <w:rPr>
          <w:rFonts w:cs="Times New Roman"/>
          <w:sz w:val="24"/>
          <w:szCs w:val="24"/>
        </w:rPr>
        <w:t>as an</w:t>
      </w:r>
      <w:r>
        <w:rPr>
          <w:rFonts w:cs="Times New Roman"/>
          <w:sz w:val="24"/>
          <w:szCs w:val="24"/>
        </w:rPr>
        <w:t xml:space="preserve"> intermediate step between winter precipitation and flowering phenology. </w:t>
      </w:r>
    </w:p>
    <w:p w14:paraId="3A460858" w14:textId="3B6CBBCE" w:rsidR="0092017A" w:rsidRPr="0042651D" w:rsidRDefault="00532821" w:rsidP="0042651D">
      <w:pPr>
        <w:pStyle w:val="ListParagraph"/>
        <w:numPr>
          <w:ilvl w:val="0"/>
          <w:numId w:val="8"/>
        </w:numPr>
        <w:spacing w:line="480" w:lineRule="auto"/>
        <w:rPr>
          <w:rFonts w:cs="Times New Roman"/>
          <w:sz w:val="24"/>
          <w:szCs w:val="24"/>
        </w:rPr>
      </w:pPr>
      <w:r>
        <w:rPr>
          <w:rFonts w:cs="Times New Roman"/>
          <w:sz w:val="24"/>
          <w:szCs w:val="24"/>
        </w:rPr>
        <w:t xml:space="preserve">Compare </w:t>
      </w:r>
      <w:r w:rsidR="00701E68">
        <w:rPr>
          <w:rFonts w:cs="Times New Roman"/>
          <w:sz w:val="24"/>
          <w:szCs w:val="24"/>
        </w:rPr>
        <w:t xml:space="preserve">phenological </w:t>
      </w:r>
      <w:r>
        <w:rPr>
          <w:rFonts w:cs="Times New Roman"/>
          <w:sz w:val="24"/>
          <w:szCs w:val="24"/>
        </w:rPr>
        <w:t>responses</w:t>
      </w:r>
      <w:r w:rsidR="009242D1">
        <w:rPr>
          <w:rFonts w:cs="Times New Roman"/>
          <w:sz w:val="24"/>
          <w:szCs w:val="24"/>
        </w:rPr>
        <w:t xml:space="preserve"> to precipitation in the form of snow and temperature</w:t>
      </w:r>
      <w:r>
        <w:rPr>
          <w:rFonts w:cs="Times New Roman"/>
          <w:sz w:val="24"/>
          <w:szCs w:val="24"/>
        </w:rPr>
        <w:t>, whether advanced or delayed</w:t>
      </w:r>
      <w:r w:rsidR="00701E68">
        <w:rPr>
          <w:rFonts w:cs="Times New Roman"/>
          <w:sz w:val="24"/>
          <w:szCs w:val="24"/>
        </w:rPr>
        <w:t>,</w:t>
      </w:r>
      <w:r>
        <w:rPr>
          <w:rFonts w:cs="Times New Roman"/>
          <w:sz w:val="24"/>
          <w:szCs w:val="24"/>
        </w:rPr>
        <w:t xml:space="preserve"> across several species using a long-term data set. </w:t>
      </w:r>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312BD1F"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commentRangeStart w:id="29"/>
      <w:r w:rsidR="00283FF5">
        <w:rPr>
          <w:sz w:val="24"/>
          <w:szCs w:val="24"/>
        </w:rPr>
        <w:t>SET</w:t>
      </w:r>
      <w:commentRangeEnd w:id="29"/>
      <w:r w:rsidR="00CC579C">
        <w:rPr>
          <w:rStyle w:val="CommentReference"/>
        </w:rPr>
        <w:commentReference w:id="29"/>
      </w:r>
      <w:r w:rsidR="00283FF5" w:rsidRPr="00283FF5">
        <w:rPr>
          <w:sz w:val="24"/>
          <w:szCs w:val="24"/>
        </w:rPr>
        <w:t xml:space="preserve"> </w:t>
      </w:r>
      <w:r w:rsidRPr="00283FF5">
        <w:rPr>
          <w:sz w:val="24"/>
          <w:szCs w:val="24"/>
        </w:rPr>
        <w:t xml:space="preserve">to create a dataset of first flowering days (FFD) for </w:t>
      </w:r>
      <w:del w:id="30" w:author="Emma Chandler" w:date="2021-02-27T09:20:00Z">
        <w:r w:rsidRPr="00283FF5" w:rsidDel="00CC579C">
          <w:rPr>
            <w:sz w:val="24"/>
            <w:szCs w:val="24"/>
          </w:rPr>
          <w:delText xml:space="preserve">25 </w:delText>
        </w:r>
      </w:del>
      <w:ins w:id="31" w:author="Emma Chandler" w:date="2021-02-27T09:20:00Z">
        <w:r w:rsidR="00CC579C">
          <w:rPr>
            <w:sz w:val="24"/>
            <w:szCs w:val="24"/>
          </w:rPr>
          <w:t>21</w:t>
        </w:r>
        <w:r w:rsidR="00CC579C" w:rsidRPr="00283FF5">
          <w:rPr>
            <w:sz w:val="24"/>
            <w:szCs w:val="24"/>
          </w:rPr>
          <w:t xml:space="preserve"> </w:t>
        </w:r>
      </w:ins>
      <w:r w:rsidRPr="00283FF5">
        <w:rPr>
          <w:sz w:val="24"/>
          <w:szCs w:val="24"/>
        </w:rPr>
        <w:t xml:space="preserve">flowering plant species.  The observations were made at </w:t>
      </w:r>
      <w:r w:rsidR="00283FF5">
        <w:rPr>
          <w:sz w:val="24"/>
          <w:szCs w:val="24"/>
        </w:rPr>
        <w:t>Bluestem Prairie (</w:t>
      </w:r>
      <w:commentRangeStart w:id="32"/>
      <w:r w:rsidR="00283FF5">
        <w:rPr>
          <w:sz w:val="24"/>
          <w:szCs w:val="24"/>
        </w:rPr>
        <w:t>link</w:t>
      </w:r>
      <w:commentRangeEnd w:id="32"/>
      <w:r w:rsidR="00CC579C">
        <w:rPr>
          <w:rStyle w:val="CommentReference"/>
        </w:rPr>
        <w:commentReference w:id="32"/>
      </w:r>
      <w:r w:rsidR="00283FF5">
        <w:rPr>
          <w:sz w:val="24"/>
          <w:szCs w:val="24"/>
        </w:rPr>
        <w:t xml:space="preserve">), </w:t>
      </w:r>
      <w:r w:rsidRPr="00283FF5">
        <w:rPr>
          <w:sz w:val="24"/>
          <w:szCs w:val="24"/>
        </w:rPr>
        <w:t xml:space="preserve">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w:t>
      </w:r>
      <w:r w:rsidRPr="00B6443A">
        <w:rPr>
          <w:sz w:val="24"/>
          <w:szCs w:val="24"/>
        </w:rPr>
        <w:t>1961</w:t>
      </w:r>
      <w:r w:rsidR="00283FF5" w:rsidRPr="00B6443A">
        <w:rPr>
          <w:sz w:val="24"/>
          <w:szCs w:val="24"/>
        </w:rPr>
        <w:t xml:space="preserve"> (</w:t>
      </w:r>
      <w:r w:rsidR="00B6443A" w:rsidRPr="005163F1">
        <w:rPr>
          <w:sz w:val="24"/>
          <w:szCs w:val="24"/>
        </w:rPr>
        <w:t xml:space="preserve">Travers </w:t>
      </w:r>
      <w:r w:rsidR="000E560E">
        <w:rPr>
          <w:sz w:val="24"/>
          <w:szCs w:val="24"/>
        </w:rPr>
        <w:t>a</w:t>
      </w:r>
      <w:r w:rsidR="00B6443A" w:rsidRPr="005163F1">
        <w:rPr>
          <w:sz w:val="24"/>
          <w:szCs w:val="24"/>
        </w:rPr>
        <w:t>nd Dunnell 2009</w:t>
      </w:r>
      <w:r w:rsidR="00283FF5" w:rsidRPr="00B6443A">
        <w:rPr>
          <w:sz w:val="24"/>
          <w:szCs w:val="24"/>
        </w:rPr>
        <w:t>);</w:t>
      </w:r>
      <w:r w:rsidR="000C39CD" w:rsidRPr="00B6443A">
        <w:rPr>
          <w:sz w:val="24"/>
          <w:szCs w:val="24"/>
        </w:rPr>
        <w:t xml:space="preserve"> </w:t>
      </w:r>
      <w:r w:rsidRPr="00B6443A">
        <w:rPr>
          <w:sz w:val="24"/>
          <w:szCs w:val="24"/>
        </w:rPr>
        <w:t>subsequent observations are from 2012 through 20</w:t>
      </w:r>
      <w:r w:rsidRPr="00283FF5">
        <w:rPr>
          <w:sz w:val="24"/>
          <w:szCs w:val="24"/>
        </w:rPr>
        <w:t xml:space="preserve">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5A34070F" w:rsidR="004F73A2" w:rsidRPr="00283FF5" w:rsidRDefault="004F73A2" w:rsidP="00283FF5">
      <w:pPr>
        <w:spacing w:line="480" w:lineRule="auto"/>
        <w:ind w:firstLine="720"/>
        <w:rPr>
          <w:sz w:val="24"/>
          <w:szCs w:val="24"/>
        </w:rPr>
      </w:pPr>
      <w:r w:rsidRPr="00283FF5">
        <w:rPr>
          <w:sz w:val="24"/>
          <w:szCs w:val="24"/>
        </w:rPr>
        <w:lastRenderedPageBreak/>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dataset includes daily estimates of maximum and minimum temperature, snowpack (0</w:t>
      </w:r>
      <w:ins w:id="33" w:author="Emma Chandler" w:date="2021-02-27T09:23:00Z">
        <w:r w:rsidR="00CC579C">
          <w:rPr>
            <w:sz w:val="24"/>
            <w:szCs w:val="24"/>
          </w:rPr>
          <w:t xml:space="preserve"> was considered</w:t>
        </w:r>
      </w:ins>
      <w:del w:id="34" w:author="Emma Chandler" w:date="2021-02-27T09:23:00Z">
        <w:r w:rsidRPr="00283FF5" w:rsidDel="00CC579C">
          <w:rPr>
            <w:sz w:val="24"/>
            <w:szCs w:val="24"/>
          </w:rPr>
          <w:delText>=</w:delText>
        </w:r>
      </w:del>
      <w:r w:rsidRPr="00283FF5">
        <w:rPr>
          <w:sz w:val="24"/>
          <w:szCs w:val="24"/>
        </w:rPr>
        <w:t xml:space="preserve">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36535445"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del w:id="35" w:author="Emma Chandler" w:date="2021-02-27T09:24:00Z">
        <w:r w:rsidRPr="00283FF5" w:rsidDel="00CC579C">
          <w:rPr>
            <w:sz w:val="24"/>
            <w:szCs w:val="24"/>
          </w:rPr>
          <w:delText>is</w:delText>
        </w:r>
      </w:del>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1966FB">
        <w:rPr>
          <w:sz w:val="24"/>
          <w:szCs w:val="24"/>
        </w:rPr>
        <w:t>MacMaster and Wilhelm, 1997</w:t>
      </w:r>
      <w:r w:rsidR="00CC0CF8">
        <w:rPr>
          <w:sz w:val="24"/>
          <w:szCs w:val="24"/>
        </w:rPr>
        <w:t>)</w:t>
      </w:r>
      <w:r w:rsidRPr="00283FF5">
        <w:rPr>
          <w:sz w:val="24"/>
          <w:szCs w:val="24"/>
        </w:rPr>
        <w:t xml:space="preserve">. </w:t>
      </w:r>
      <w:r w:rsidR="00CC0CF8">
        <w:rPr>
          <w:sz w:val="24"/>
          <w:szCs w:val="24"/>
        </w:rPr>
        <w:t>We chose 300 units as the cutoff because this number of units is typically accumulated by the end of March</w:t>
      </w:r>
      <w:ins w:id="36" w:author="Emma Chandler" w:date="2021-02-27T09:25:00Z">
        <w:r w:rsidR="00F70C5E">
          <w:rPr>
            <w:sz w:val="24"/>
            <w:szCs w:val="24"/>
          </w:rPr>
          <w:t xml:space="preserve"> in the northern plains region</w:t>
        </w:r>
      </w:ins>
      <w:r w:rsidR="00CC0CF8">
        <w:rPr>
          <w:sz w:val="24"/>
          <w:szCs w:val="24"/>
        </w:rPr>
        <w:t xml:space="preserve">.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678F5FDD"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del w:id="37" w:author="Emma Chandler" w:date="2021-02-27T09:31:00Z">
        <w:r w:rsidR="008930DC" w:rsidDel="00F70C5E">
          <w:rPr>
            <w:sz w:val="24"/>
            <w:szCs w:val="24"/>
          </w:rPr>
          <w:delText xml:space="preserve"> of a given year</w:delText>
        </w:r>
      </w:del>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w:t>
      </w:r>
      <w:r w:rsidRPr="00283FF5">
        <w:rPr>
          <w:sz w:val="24"/>
          <w:szCs w:val="24"/>
        </w:rPr>
        <w:lastRenderedPageBreak/>
        <w:t xml:space="preserve">Ground (DOBG) or the day of the year when snowpack first reached zero. A couple records indicated a short period, one to two days, of snowpack late in the season which were excluded for a more realistic representation of first </w:t>
      </w:r>
      <w:ins w:id="38" w:author="Emma Chandler" w:date="2021-02-27T09:31:00Z">
        <w:r w:rsidR="00F70C5E">
          <w:rPr>
            <w:sz w:val="24"/>
            <w:szCs w:val="24"/>
          </w:rPr>
          <w:t xml:space="preserve">date of </w:t>
        </w:r>
      </w:ins>
      <w:r w:rsidRPr="00283FF5">
        <w:rPr>
          <w:sz w:val="24"/>
          <w:szCs w:val="24"/>
        </w:rPr>
        <w:t xml:space="preserve">bare ground.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t>
      </w:r>
      <w:ins w:id="39" w:author="Emma Chandler" w:date="2021-02-27T09:29:00Z">
        <w:r w:rsidR="00F70C5E">
          <w:rPr>
            <w:sz w:val="24"/>
            <w:szCs w:val="24"/>
          </w:rPr>
          <w:t>the</w:t>
        </w:r>
      </w:ins>
      <w:del w:id="40" w:author="Emma Chandler" w:date="2021-02-27T09:29:00Z">
        <w:r w:rsidRPr="00283FF5" w:rsidDel="00F70C5E">
          <w:rPr>
            <w:sz w:val="24"/>
            <w:szCs w:val="24"/>
          </w:rPr>
          <w:delText xml:space="preserve">which </w:delText>
        </w:r>
      </w:del>
      <w:ins w:id="41" w:author="Emma Chandler" w:date="2021-02-27T09:29:00Z">
        <w:r w:rsidR="00F70C5E" w:rsidRPr="00283FF5">
          <w:rPr>
            <w:sz w:val="24"/>
            <w:szCs w:val="24"/>
          </w:rPr>
          <w:t xml:space="preserve"> </w:t>
        </w:r>
      </w:ins>
      <w:r w:rsidRPr="00283FF5">
        <w:rPr>
          <w:sz w:val="24"/>
          <w:szCs w:val="24"/>
        </w:rPr>
        <w:t xml:space="preserve">day in March </w:t>
      </w:r>
      <w:ins w:id="42" w:author="Emma Chandler" w:date="2021-02-27T09:29:00Z">
        <w:r w:rsidR="00F70C5E">
          <w:rPr>
            <w:sz w:val="24"/>
            <w:szCs w:val="24"/>
          </w:rPr>
          <w:t>with a</w:t>
        </w:r>
      </w:ins>
      <w:ins w:id="43" w:author="Emma Chandler" w:date="2021-02-27T09:28:00Z">
        <w:r w:rsidR="00F70C5E">
          <w:rPr>
            <w:sz w:val="24"/>
            <w:szCs w:val="24"/>
          </w:rPr>
          <w:t xml:space="preserve"> snowpack that </w:t>
        </w:r>
      </w:ins>
      <w:del w:id="44" w:author="Emma Chandler" w:date="2021-02-27T09:30:00Z">
        <w:r w:rsidRPr="00283FF5" w:rsidDel="00F70C5E">
          <w:rPr>
            <w:sz w:val="24"/>
            <w:szCs w:val="24"/>
          </w:rPr>
          <w:delText xml:space="preserve">represented the optimal day for </w:delText>
        </w:r>
      </w:del>
      <w:r w:rsidRPr="00283FF5">
        <w:rPr>
          <w:sz w:val="24"/>
          <w:szCs w:val="24"/>
        </w:rPr>
        <w:t>best predict</w:t>
      </w:r>
      <w:ins w:id="45" w:author="Emma Chandler" w:date="2021-02-27T09:30:00Z">
        <w:r w:rsidR="00F70C5E">
          <w:rPr>
            <w:sz w:val="24"/>
            <w:szCs w:val="24"/>
          </w:rPr>
          <w:t>ed</w:t>
        </w:r>
      </w:ins>
      <w:del w:id="46" w:author="Emma Chandler" w:date="2021-02-27T09:30:00Z">
        <w:r w:rsidRPr="00283FF5" w:rsidDel="00F70C5E">
          <w:rPr>
            <w:sz w:val="24"/>
            <w:szCs w:val="24"/>
          </w:rPr>
          <w:delText>ing</w:delText>
        </w:r>
      </w:del>
      <w:r w:rsidRPr="00283FF5">
        <w:rPr>
          <w:sz w:val="24"/>
          <w:szCs w:val="24"/>
        </w:rPr>
        <w:t xml:space="preserve"> the first flowering day (FFD) </w:t>
      </w:r>
      <w:r w:rsidR="008930DC">
        <w:rPr>
          <w:sz w:val="24"/>
          <w:szCs w:val="24"/>
        </w:rPr>
        <w:t>for that species</w:t>
      </w:r>
      <w:del w:id="47" w:author="Emma Chandler" w:date="2021-02-27T09:30:00Z">
        <w:r w:rsidR="008930DC" w:rsidDel="00F70C5E">
          <w:rPr>
            <w:sz w:val="24"/>
            <w:szCs w:val="24"/>
          </w:rPr>
          <w:delText xml:space="preserve"> from </w:delText>
        </w:r>
        <w:r w:rsidRPr="00283FF5" w:rsidDel="00F70C5E">
          <w:rPr>
            <w:sz w:val="24"/>
            <w:szCs w:val="24"/>
          </w:rPr>
          <w:delText>snowpack</w:delText>
        </w:r>
      </w:del>
      <w:r w:rsidRPr="00283FF5">
        <w:rPr>
          <w:sz w:val="24"/>
          <w:szCs w:val="24"/>
        </w:rPr>
        <w:t xml:space="preserve">. The most predictive day was determined separately for each plant species.  </w:t>
      </w:r>
      <w:commentRangeStart w:id="48"/>
      <w:ins w:id="49" w:author="Emma Chandler" w:date="2021-02-27T09:32:00Z">
        <w:r w:rsidR="00F70C5E">
          <w:rPr>
            <w:sz w:val="24"/>
            <w:szCs w:val="24"/>
          </w:rPr>
          <w:t xml:space="preserve">We used this variable to avoid yearly variation in snowpack </w:t>
        </w:r>
      </w:ins>
      <w:ins w:id="50" w:author="Emma Chandler" w:date="2021-02-27T09:33:00Z">
        <w:r w:rsidR="00F70C5E">
          <w:rPr>
            <w:sz w:val="24"/>
            <w:szCs w:val="24"/>
          </w:rPr>
          <w:t>on a specific day in March.</w:t>
        </w:r>
        <w:commentRangeEnd w:id="48"/>
        <w:r w:rsidR="00F70C5E">
          <w:rPr>
            <w:rStyle w:val="CommentReference"/>
          </w:rPr>
          <w:commentReference w:id="48"/>
        </w:r>
        <w:r w:rsidR="00F70C5E">
          <w:rPr>
            <w:sz w:val="24"/>
            <w:szCs w:val="24"/>
          </w:rPr>
          <w:t xml:space="preserve"> </w:t>
        </w:r>
      </w:ins>
      <w:commentRangeStart w:id="51"/>
      <w:del w:id="52" w:author="Emma Chandler" w:date="2021-02-27T09:32:00Z">
        <w:r w:rsidR="008930DC" w:rsidDel="00F70C5E">
          <w:rPr>
            <w:sz w:val="24"/>
            <w:szCs w:val="24"/>
          </w:rPr>
          <w:delText>We ran separate linear regressions where FFD was the dependent variable and snowpack on day X was the independent variable for each day in March</w:delText>
        </w:r>
        <w:r w:rsidR="001D3160" w:rsidDel="00F70C5E">
          <w:rPr>
            <w:sz w:val="24"/>
            <w:szCs w:val="24"/>
          </w:rPr>
          <w:delText xml:space="preserve">.  AIC values were determined for each regression and the model associated with the lowest AIC value was chosen and used to assign the day in March consistently used for SPDX in that species.  </w:delText>
        </w:r>
        <w:r w:rsidRPr="00283FF5" w:rsidDel="00F70C5E">
          <w:rPr>
            <w:sz w:val="24"/>
            <w:szCs w:val="24"/>
          </w:rPr>
          <w:delText xml:space="preserve"> </w:delText>
        </w:r>
      </w:del>
      <w:del w:id="53" w:author="Emma Chandler" w:date="2021-02-27T09:27:00Z">
        <w:r w:rsidR="001D3160" w:rsidDel="00F70C5E">
          <w:rPr>
            <w:sz w:val="24"/>
            <w:szCs w:val="24"/>
          </w:rPr>
          <w:delText>Thus</w:delText>
        </w:r>
        <w:r w:rsidR="00FA755C" w:rsidDel="00F70C5E">
          <w:rPr>
            <w:sz w:val="24"/>
            <w:szCs w:val="24"/>
          </w:rPr>
          <w:delText>,</w:delText>
        </w:r>
        <w:r w:rsidR="001D3160" w:rsidDel="00F70C5E">
          <w:rPr>
            <w:sz w:val="24"/>
            <w:szCs w:val="24"/>
          </w:rPr>
          <w:delText xml:space="preserve"> </w:delText>
        </w:r>
        <w:r w:rsidRPr="00283FF5" w:rsidDel="00F70C5E">
          <w:rPr>
            <w:sz w:val="24"/>
            <w:szCs w:val="24"/>
          </w:rPr>
          <w:delText xml:space="preserve">SPDX values </w:delText>
        </w:r>
        <w:r w:rsidR="001D3160" w:rsidDel="00F70C5E">
          <w:rPr>
            <w:sz w:val="24"/>
            <w:szCs w:val="24"/>
          </w:rPr>
          <w:delText xml:space="preserve">increase with increase and decrease with increasing and decreasing snowpack </w:delText>
        </w:r>
        <w:r w:rsidRPr="00283FF5" w:rsidDel="00F70C5E">
          <w:rPr>
            <w:sz w:val="24"/>
            <w:szCs w:val="24"/>
          </w:rPr>
          <w:delText xml:space="preserve">on </w:delText>
        </w:r>
        <w:r w:rsidR="001D3160" w:rsidDel="00F70C5E">
          <w:rPr>
            <w:sz w:val="24"/>
            <w:szCs w:val="24"/>
          </w:rPr>
          <w:delText>the</w:delText>
        </w:r>
        <w:r w:rsidRPr="00283FF5" w:rsidDel="00F70C5E">
          <w:rPr>
            <w:sz w:val="24"/>
            <w:szCs w:val="24"/>
          </w:rPr>
          <w:delText xml:space="preserve"> selected day </w:delText>
        </w:r>
        <w:r w:rsidR="001D3160" w:rsidDel="00F70C5E">
          <w:rPr>
            <w:sz w:val="24"/>
            <w:szCs w:val="24"/>
          </w:rPr>
          <w:delText>of</w:delText>
        </w:r>
        <w:r w:rsidRPr="00283FF5" w:rsidDel="00F70C5E">
          <w:rPr>
            <w:sz w:val="24"/>
            <w:szCs w:val="24"/>
          </w:rPr>
          <w:delText xml:space="preserve"> March.</w:delText>
        </w:r>
        <w:r w:rsidR="001D3160" w:rsidDel="00F70C5E">
          <w:rPr>
            <w:sz w:val="24"/>
            <w:szCs w:val="24"/>
          </w:rPr>
          <w:delText xml:space="preserve">  </w:delText>
        </w:r>
      </w:del>
      <w:commentRangeEnd w:id="51"/>
      <w:r w:rsidR="00F70C5E">
        <w:rPr>
          <w:rStyle w:val="CommentReference"/>
        </w:rPr>
        <w:commentReference w:id="51"/>
      </w:r>
      <w:r w:rsidR="001D3160">
        <w:rPr>
          <w:sz w:val="24"/>
          <w:szCs w:val="24"/>
        </w:rPr>
        <w:t>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4356CDD8" w:rsidR="004F73A2" w:rsidRPr="00283FF5" w:rsidRDefault="001D3160" w:rsidP="00283FF5">
      <w:pPr>
        <w:spacing w:after="0" w:line="480" w:lineRule="auto"/>
        <w:ind w:firstLine="720"/>
        <w:rPr>
          <w:sz w:val="24"/>
          <w:szCs w:val="24"/>
        </w:rPr>
      </w:pPr>
      <w:r>
        <w:rPr>
          <w:sz w:val="24"/>
          <w:szCs w:val="24"/>
        </w:rPr>
        <w:t>Our goal was to use Structural Equation Modelling (</w:t>
      </w:r>
      <w:r w:rsidR="001B6481">
        <w:rPr>
          <w:sz w:val="24"/>
          <w:szCs w:val="24"/>
        </w:rPr>
        <w:t>Grace 2006</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54"/>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54"/>
      <w:r w:rsidR="00895FF2" w:rsidRPr="00283FF5">
        <w:rPr>
          <w:rStyle w:val="CommentReference"/>
          <w:sz w:val="24"/>
          <w:szCs w:val="24"/>
        </w:rPr>
        <w:commentReference w:id="54"/>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w:t>
      </w:r>
      <w:r w:rsidR="002B392A">
        <w:rPr>
          <w:sz w:val="24"/>
          <w:szCs w:val="24"/>
        </w:rPr>
        <w:lastRenderedPageBreak/>
        <w:t>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del w:id="56" w:author="Emma Chandler" w:date="2021-02-27T09:03:00Z">
        <w:r w:rsidR="00A24BE4" w:rsidDel="005C7B79">
          <w:rPr>
            <w:sz w:val="24"/>
            <w:szCs w:val="24"/>
          </w:rPr>
          <w:delText xml:space="preserve"> </w:delText>
        </w:r>
      </w:del>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57"/>
      <w:r w:rsidR="004F73A2" w:rsidRPr="00283FF5">
        <w:rPr>
          <w:sz w:val="24"/>
          <w:szCs w:val="24"/>
        </w:rPr>
        <w:t xml:space="preserve">likelihood (FIML) </w:t>
      </w:r>
      <w:commentRangeEnd w:id="57"/>
      <w:r w:rsidR="00895FF2" w:rsidRPr="00283FF5">
        <w:rPr>
          <w:rStyle w:val="CommentReference"/>
          <w:sz w:val="24"/>
          <w:szCs w:val="24"/>
        </w:rPr>
        <w:commentReference w:id="57"/>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722E9B9F"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ins w:id="59" w:author="Emma Chandler" w:date="2021-02-27T09:38:00Z">
        <w:r w:rsidR="00D477DF">
          <w:rPr>
            <w:sz w:val="24"/>
            <w:szCs w:val="24"/>
          </w:rPr>
          <w:t>,</w:t>
        </w:r>
      </w:ins>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w:t>
      </w:r>
      <w:r w:rsidR="001D1E9C" w:rsidRPr="00D168B9">
        <w:rPr>
          <w:sz w:val="24"/>
          <w:szCs w:val="24"/>
          <w:highlight w:val="yellow"/>
          <w:rPrChange w:id="60" w:author="Emma Chandler" w:date="2021-02-27T09:52:00Z">
            <w:rPr>
              <w:sz w:val="24"/>
              <w:szCs w:val="24"/>
            </w:rPr>
          </w:rPrChange>
        </w:rPr>
        <w:t>X to Y</w:t>
      </w:r>
      <w:r w:rsidR="001D1E9C">
        <w:rPr>
          <w:sz w:val="24"/>
          <w:szCs w:val="24"/>
        </w:rPr>
        <w:t xml:space="preserve">.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w:t>
      </w:r>
      <w:r w:rsidRPr="00D168B9">
        <w:rPr>
          <w:sz w:val="24"/>
          <w:szCs w:val="24"/>
          <w:highlight w:val="yellow"/>
          <w:rPrChange w:id="61" w:author="Emma Chandler" w:date="2021-02-27T09:52:00Z">
            <w:rPr>
              <w:sz w:val="24"/>
              <w:szCs w:val="24"/>
            </w:rPr>
          </w:rPrChange>
        </w:rPr>
        <w:t>X to a high of Y</w:t>
      </w:r>
      <w:r w:rsidRPr="00283FF5">
        <w:rPr>
          <w:sz w:val="24"/>
          <w:szCs w:val="24"/>
        </w:rPr>
        <w:t xml:space="preserve"> and included early, mid, and late spring flowering species (Fig. </w:t>
      </w:r>
      <w:commentRangeStart w:id="62"/>
      <w:r w:rsidRPr="00283FF5">
        <w:rPr>
          <w:sz w:val="24"/>
          <w:szCs w:val="24"/>
        </w:rPr>
        <w:t>X</w:t>
      </w:r>
      <w:commentRangeEnd w:id="62"/>
      <w:r w:rsidR="001D1E9C">
        <w:rPr>
          <w:rStyle w:val="CommentReference"/>
        </w:rPr>
        <w:commentReference w:id="62"/>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lastRenderedPageBreak/>
        <w:t>Model selection</w:t>
      </w:r>
    </w:p>
    <w:p w14:paraId="36E3E878" w14:textId="5E7E04BB" w:rsidR="00A05B6D" w:rsidRPr="00FA755C" w:rsidRDefault="000115C6" w:rsidP="000C39CD">
      <w:pPr>
        <w:pStyle w:val="Heading2"/>
        <w:spacing w:line="480" w:lineRule="auto"/>
        <w:ind w:firstLine="720"/>
        <w:rPr>
          <w:i w:val="0"/>
          <w:iCs/>
          <w:szCs w:val="24"/>
        </w:rPr>
      </w:pPr>
      <w:r w:rsidRPr="00FA755C">
        <w:rPr>
          <w:i w:val="0"/>
          <w:iCs/>
          <w:szCs w:val="24"/>
        </w:rPr>
        <w:t>Model selection comparisons of AIC values among the three reduced models and the full model indicated that the best explanatory model was the reduced model which excluded DOBG</w:t>
      </w:r>
      <w:ins w:id="63" w:author="Emma Chandler" w:date="2021-02-27T09:53:00Z">
        <w:r w:rsidR="00D168B9">
          <w:rPr>
            <w:i w:val="0"/>
            <w:iCs/>
            <w:szCs w:val="24"/>
          </w:rPr>
          <w:t xml:space="preserve">. </w:t>
        </w:r>
      </w:ins>
      <w:del w:id="64" w:author="Emma Chandler" w:date="2021-02-27T09:53:00Z">
        <w:r w:rsidRPr="00FA755C" w:rsidDel="00D168B9">
          <w:rPr>
            <w:i w:val="0"/>
            <w:iCs/>
            <w:szCs w:val="24"/>
          </w:rPr>
          <w:delText xml:space="preserve"> indicating </w:delText>
        </w:r>
      </w:del>
      <w:ins w:id="65" w:author="Emma Chandler" w:date="2021-02-27T09:53:00Z">
        <w:r w:rsidR="00D168B9">
          <w:rPr>
            <w:i w:val="0"/>
            <w:iCs/>
            <w:szCs w:val="24"/>
          </w:rPr>
          <w:t>This indicates</w:t>
        </w:r>
        <w:r w:rsidR="00D168B9" w:rsidRPr="00FA755C">
          <w:rPr>
            <w:i w:val="0"/>
            <w:iCs/>
            <w:szCs w:val="24"/>
          </w:rPr>
          <w:t xml:space="preserve"> </w:t>
        </w:r>
      </w:ins>
      <w:r w:rsidRPr="00FA755C">
        <w:rPr>
          <w:i w:val="0"/>
          <w:iCs/>
          <w:szCs w:val="24"/>
        </w:rPr>
        <w:t xml:space="preserve">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consideration.  </w:t>
      </w:r>
      <w:r w:rsidR="00E07E14" w:rsidRPr="00283FF5">
        <w:rPr>
          <w:i/>
          <w:iCs/>
          <w:sz w:val="24"/>
          <w:szCs w:val="24"/>
        </w:rPr>
        <w:t xml:space="preserve"> </w:t>
      </w:r>
    </w:p>
    <w:p w14:paraId="6FE4346B" w14:textId="67522CD8"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a majority of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del w:id="66" w:author="Emma Chandler" w:date="2021-02-27T09:59:00Z">
        <w:r w:rsidR="00FE6637" w:rsidRPr="00E87C27" w:rsidDel="003259F6">
          <w:rPr>
            <w:sz w:val="24"/>
            <w:szCs w:val="24"/>
          </w:rPr>
          <w:delText>(say something here about general effects of AGDU on SPDX)</w:delText>
        </w:r>
      </w:del>
      <w:ins w:id="67" w:author="Emma Chandler" w:date="2021-02-27T09:59:00Z">
        <w:r w:rsidR="003259F6">
          <w:rPr>
            <w:sz w:val="24"/>
            <w:szCs w:val="24"/>
          </w:rPr>
          <w:t>For the direct effect of AGDU on SPDX</w:t>
        </w:r>
      </w:ins>
      <w:ins w:id="68" w:author="Emma Chandler" w:date="2021-02-27T10:03:00Z">
        <w:r w:rsidR="003259F6">
          <w:rPr>
            <w:sz w:val="24"/>
            <w:szCs w:val="24"/>
          </w:rPr>
          <w:t>, only 5 of 19 were significant and all regression c</w:t>
        </w:r>
      </w:ins>
      <w:ins w:id="69" w:author="Emma Chandler" w:date="2021-02-27T10:04:00Z">
        <w:r w:rsidR="003259F6">
          <w:rPr>
            <w:sz w:val="24"/>
            <w:szCs w:val="24"/>
          </w:rPr>
          <w:t>oefficients were weakly positive</w:t>
        </w:r>
      </w:ins>
      <w:r w:rsidR="00FE6637" w:rsidRPr="00E87C27">
        <w:rPr>
          <w:sz w:val="24"/>
          <w:szCs w:val="24"/>
        </w:rPr>
        <w:t xml:space="preserve">.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ins w:id="70" w:author="Emma Chandler" w:date="2021-02-27T10:04:00Z">
        <w:r w:rsidR="003259F6">
          <w:rPr>
            <w:sz w:val="24"/>
            <w:szCs w:val="24"/>
          </w:rPr>
          <w:t>3</w:t>
        </w:r>
      </w:ins>
      <w:del w:id="71" w:author="Emma Chandler" w:date="2021-02-27T10:04:00Z">
        <w:r w:rsidR="00FE6637" w:rsidRPr="00E87C27" w:rsidDel="003259F6">
          <w:rPr>
            <w:sz w:val="24"/>
            <w:szCs w:val="24"/>
          </w:rPr>
          <w:delText>1</w:delText>
        </w:r>
      </w:del>
      <w:r w:rsidR="00A00388" w:rsidRPr="00E87C27">
        <w:rPr>
          <w:sz w:val="24"/>
          <w:szCs w:val="24"/>
        </w:rPr>
        <w:t xml:space="preserve"> species (</w:t>
      </w:r>
      <w:r w:rsidR="00FE6637" w:rsidRPr="005163F1">
        <w:rPr>
          <w:i/>
          <w:sz w:val="24"/>
          <w:szCs w:val="24"/>
        </w:rPr>
        <w:t>Zigadenus elegans</w:t>
      </w:r>
      <w:ins w:id="72" w:author="Emma Chandler" w:date="2021-02-27T10:05:00Z">
        <w:r w:rsidR="003259F6">
          <w:rPr>
            <w:iCs/>
            <w:sz w:val="24"/>
            <w:szCs w:val="24"/>
          </w:rPr>
          <w:t xml:space="preserve">, </w:t>
        </w:r>
        <w:r w:rsidR="003259F6">
          <w:rPr>
            <w:i/>
            <w:sz w:val="24"/>
            <w:szCs w:val="24"/>
          </w:rPr>
          <w:t>Rosa arkansana</w:t>
        </w:r>
        <w:r w:rsidR="003259F6">
          <w:rPr>
            <w:iCs/>
            <w:sz w:val="24"/>
            <w:szCs w:val="24"/>
          </w:rPr>
          <w:t xml:space="preserve">, and </w:t>
        </w:r>
        <w:r w:rsidR="003259F6">
          <w:rPr>
            <w:i/>
            <w:sz w:val="24"/>
            <w:szCs w:val="24"/>
          </w:rPr>
          <w:t>Cypripedium candidum</w:t>
        </w:r>
      </w:ins>
      <w:r w:rsidR="00A00388" w:rsidRPr="00E87C27">
        <w:rPr>
          <w:sz w:val="24"/>
          <w:szCs w:val="24"/>
        </w:rPr>
        <w:t xml:space="preserve">).  </w:t>
      </w:r>
    </w:p>
    <w:p w14:paraId="6C428572" w14:textId="04BBF417" w:rsidR="00A05B6D" w:rsidRDefault="00A05B6D" w:rsidP="00283FF5">
      <w:pPr>
        <w:spacing w:line="480" w:lineRule="auto"/>
        <w:ind w:firstLine="720"/>
        <w:rPr>
          <w:ins w:id="73" w:author="Steven Travers" w:date="2021-02-23T22:33:00Z"/>
          <w:sz w:val="24"/>
          <w:szCs w:val="24"/>
        </w:rPr>
      </w:pPr>
      <w:r w:rsidRPr="00E87C27">
        <w:rPr>
          <w:sz w:val="24"/>
          <w:szCs w:val="24"/>
        </w:rPr>
        <w:lastRenderedPageBreak/>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Cypripedium candidum</w:t>
      </w:r>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w:t>
      </w:r>
      <w:del w:id="74" w:author="Emma Chandler" w:date="2021-02-27T09:04:00Z">
        <w:r w:rsidR="0093204B" w:rsidRPr="00E87C27" w:rsidDel="005C7B79">
          <w:rPr>
            <w:sz w:val="24"/>
            <w:szCs w:val="24"/>
          </w:rPr>
          <w:delText>However</w:delText>
        </w:r>
      </w:del>
      <w:ins w:id="75" w:author="Emma Chandler" w:date="2021-02-27T09:04:00Z">
        <w:r w:rsidR="005C7B79" w:rsidRPr="00E87C27">
          <w:rPr>
            <w:sz w:val="24"/>
            <w:szCs w:val="24"/>
          </w:rPr>
          <w:t>However,</w:t>
        </w:r>
      </w:ins>
      <w:r w:rsidR="0093204B" w:rsidRPr="00E87C27">
        <w:rPr>
          <w:sz w:val="24"/>
          <w:szCs w:val="24"/>
        </w:rPr>
        <w:t xml:space="preserve"> in the other two </w:t>
      </w:r>
      <w:del w:id="76" w:author="Emma Chandler" w:date="2021-02-27T09:04:00Z">
        <w:r w:rsidR="00CD2B46" w:rsidRPr="00E87C27" w:rsidDel="005C7B79">
          <w:rPr>
            <w:sz w:val="24"/>
            <w:szCs w:val="24"/>
          </w:rPr>
          <w:delText xml:space="preserve"> </w:delText>
        </w:r>
      </w:del>
      <w:r w:rsidR="00CD2B46" w:rsidRPr="00E87C27">
        <w:rPr>
          <w:sz w:val="24"/>
          <w:szCs w:val="24"/>
        </w:rPr>
        <w:t>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Rosa arkansana</w:t>
      </w:r>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r w:rsidR="0093204B">
        <w:rPr>
          <w:sz w:val="24"/>
          <w:szCs w:val="24"/>
        </w:rPr>
        <w:t>SPDX</w:t>
      </w:r>
      <w:ins w:id="77" w:author="Emma Chandler" w:date="2021-02-27T09:04:00Z">
        <w:r w:rsidR="005C7B79">
          <w:rPr>
            <w:sz w:val="24"/>
            <w:szCs w:val="24"/>
          </w:rPr>
          <w:t xml:space="preserve"> </w:t>
        </w:r>
      </w:ins>
      <w:r w:rsidR="00CD2B46">
        <w:rPr>
          <w:sz w:val="24"/>
          <w:szCs w:val="24"/>
        </w:rPr>
        <w:t>(</w:t>
      </w:r>
      <w:r w:rsidR="0093204B">
        <w:rPr>
          <w:sz w:val="24"/>
          <w:szCs w:val="24"/>
        </w:rPr>
        <w:t>Table 1</w:t>
      </w:r>
      <w:r w:rsidR="00CD2B46">
        <w:rPr>
          <w:sz w:val="24"/>
          <w:szCs w:val="24"/>
        </w:rPr>
        <w:t xml:space="preserve">). </w:t>
      </w:r>
    </w:p>
    <w:p w14:paraId="219B58E6" w14:textId="568F4E9B" w:rsidR="00E25575" w:rsidRPr="00283FF5" w:rsidDel="003259F6" w:rsidRDefault="00E25575" w:rsidP="00283FF5">
      <w:pPr>
        <w:spacing w:line="480" w:lineRule="auto"/>
        <w:ind w:firstLine="720"/>
        <w:rPr>
          <w:del w:id="78" w:author="Emma Chandler" w:date="2021-02-27T10:06:00Z"/>
          <w:sz w:val="24"/>
          <w:szCs w:val="24"/>
        </w:rPr>
      </w:pPr>
    </w:p>
    <w:p w14:paraId="0EB46F13" w14:textId="58365257" w:rsidR="004F73A2" w:rsidRPr="00283FF5" w:rsidRDefault="008667C8" w:rsidP="00283FF5">
      <w:pPr>
        <w:pStyle w:val="Heading1"/>
        <w:spacing w:line="480" w:lineRule="auto"/>
        <w:rPr>
          <w:szCs w:val="24"/>
        </w:rPr>
      </w:pPr>
      <w:r>
        <w:rPr>
          <w:szCs w:val="24"/>
        </w:rPr>
        <w:t>D</w:t>
      </w:r>
      <w:r w:rsidR="004F73A2" w:rsidRPr="00283FF5">
        <w:rPr>
          <w:szCs w:val="24"/>
        </w:rPr>
        <w:t>iscussion</w:t>
      </w:r>
    </w:p>
    <w:p w14:paraId="79F5F451" w14:textId="07DF5BC4"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and first flowering 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w:t>
      </w:r>
      <w:del w:id="79" w:author="Emma Chandler" w:date="2021-02-27T10:07:00Z">
        <w:r w:rsidR="00360355" w:rsidDel="003259F6">
          <w:rPr>
            <w:sz w:val="24"/>
            <w:szCs w:val="24"/>
          </w:rPr>
          <w:delText xml:space="preserve">21 </w:delText>
        </w:r>
      </w:del>
      <w:ins w:id="80" w:author="Emma Chandler" w:date="2021-02-27T10:07:00Z">
        <w:r w:rsidR="003259F6">
          <w:rPr>
            <w:sz w:val="24"/>
            <w:szCs w:val="24"/>
          </w:rPr>
          <w:t xml:space="preserve">24 </w:t>
        </w:r>
      </w:ins>
      <w:r w:rsidR="00360355">
        <w:rPr>
          <w:sz w:val="24"/>
          <w:szCs w:val="24"/>
        </w:rPr>
        <w:t xml:space="preserve">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is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w:t>
      </w:r>
      <w:r w:rsidR="0017200C">
        <w:rPr>
          <w:sz w:val="24"/>
          <w:szCs w:val="24"/>
        </w:rPr>
        <w:t xml:space="preserve">An explanation for the lack of relationship between DOBG and FFD is that early DOBG could lead to increased frost damage in sensitive buds while later DOBG extends the date at which buds could emerge (Sherwood 2017). </w:t>
      </w:r>
      <w:r w:rsidR="001867FA">
        <w:rPr>
          <w:sz w:val="24"/>
          <w:szCs w:val="24"/>
        </w:rPr>
        <w:t xml:space="preserve">Plants themselves may </w:t>
      </w:r>
      <w:r w:rsidR="007346C4">
        <w:rPr>
          <w:sz w:val="24"/>
          <w:szCs w:val="24"/>
        </w:rPr>
        <w:t xml:space="preserve">also </w:t>
      </w:r>
      <w:r w:rsidR="001867FA">
        <w:rPr>
          <w:sz w:val="24"/>
          <w:szCs w:val="24"/>
        </w:rPr>
        <w:t xml:space="preserve">compensate for a late start by shortening other </w:t>
      </w:r>
      <w:r w:rsidR="001867FA">
        <w:rPr>
          <w:sz w:val="24"/>
          <w:szCs w:val="24"/>
        </w:rPr>
        <w:lastRenderedPageBreak/>
        <w:t xml:space="preserve">growth stages, resulting in the same </w:t>
      </w:r>
      <w:r w:rsidR="007346C4">
        <w:rPr>
          <w:sz w:val="24"/>
          <w:szCs w:val="24"/>
        </w:rPr>
        <w:t>flower</w:t>
      </w:r>
      <w:r w:rsidR="001867FA">
        <w:rPr>
          <w:sz w:val="24"/>
          <w:szCs w:val="24"/>
        </w:rPr>
        <w:t xml:space="preserve"> timing regardless of</w:t>
      </w:r>
      <w:r w:rsidR="007346C4">
        <w:rPr>
          <w:sz w:val="24"/>
          <w:szCs w:val="24"/>
        </w:rPr>
        <w:t xml:space="preserve"> DOBG (Semenchuk 2016). </w:t>
      </w:r>
      <w:r w:rsidR="0093204B" w:rsidRPr="0092017A">
        <w:rPr>
          <w:sz w:val="24"/>
          <w:szCs w:val="24"/>
        </w:rPr>
        <w:t xml:space="preserve">In contrast, temperature seems to be a consistent determinant of </w:t>
      </w:r>
      <w:r w:rsidR="00154E01">
        <w:rPr>
          <w:sz w:val="24"/>
          <w:szCs w:val="24"/>
        </w:rPr>
        <w:t>flower timing</w:t>
      </w:r>
      <w:r w:rsidR="0093204B" w:rsidRPr="0092017A">
        <w:rPr>
          <w:sz w:val="24"/>
          <w:szCs w:val="24"/>
        </w:rPr>
        <w:t xml:space="preserve">. </w:t>
      </w:r>
    </w:p>
    <w:p w14:paraId="76FF4997" w14:textId="1E13EEEA" w:rsidR="00A05B6D" w:rsidRPr="0092017A" w:rsidRDefault="009211CC" w:rsidP="0092017A">
      <w:pPr>
        <w:spacing w:after="0" w:line="480" w:lineRule="auto"/>
        <w:ind w:firstLine="360"/>
        <w:rPr>
          <w:sz w:val="24"/>
          <w:szCs w:val="24"/>
        </w:rPr>
      </w:pPr>
      <w:r w:rsidRPr="0092017A">
        <w:rPr>
          <w:sz w:val="24"/>
          <w:szCs w:val="24"/>
        </w:rPr>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those of other studies of both upper Midwestern prairie plants (</w:t>
      </w:r>
      <w:r w:rsidR="001B6481">
        <w:rPr>
          <w:sz w:val="24"/>
          <w:szCs w:val="24"/>
        </w:rPr>
        <w:t>Dunnell and Travers 2014, Reed 2019</w:t>
      </w:r>
      <w:r w:rsidR="0045390A" w:rsidRPr="0092017A">
        <w:rPr>
          <w:sz w:val="24"/>
          <w:szCs w:val="24"/>
        </w:rPr>
        <w:t>) and those in other temperate communities (</w:t>
      </w:r>
      <w:r w:rsidR="00E25575">
        <w:rPr>
          <w:sz w:val="24"/>
          <w:szCs w:val="24"/>
        </w:rPr>
        <w:t>Cooke et al. 2012</w:t>
      </w:r>
      <w:r w:rsidR="0045390A" w:rsidRPr="0092017A">
        <w:rPr>
          <w:sz w:val="24"/>
          <w:szCs w:val="24"/>
        </w:rPr>
        <w:t xml:space="preserve">). </w:t>
      </w:r>
      <w:commentRangeStart w:id="81"/>
      <w:r w:rsidR="003C024D">
        <w:rPr>
          <w:sz w:val="24"/>
          <w:szCs w:val="24"/>
        </w:rPr>
        <w:t>HOW AND WHY SHOULD TEMPERATURE BE IMPORTANT. ARE THESE RESULTS DIFFERENT FROM ALPINE ENVIRONMENTS</w:t>
      </w:r>
      <w:commentRangeEnd w:id="81"/>
      <w:r w:rsidR="001B6481">
        <w:rPr>
          <w:rStyle w:val="CommentReference"/>
        </w:rPr>
        <w:commentReference w:id="81"/>
      </w:r>
    </w:p>
    <w:p w14:paraId="4A152CD8" w14:textId="40896E17"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with the exception of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arkansana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r w:rsidR="0092017A">
        <w:rPr>
          <w:sz w:val="24"/>
          <w:szCs w:val="24"/>
        </w:rPr>
        <w:t>DOBG may have been important in these species</w:t>
      </w:r>
      <w:r w:rsidR="003C024D">
        <w:rPr>
          <w:sz w:val="24"/>
          <w:szCs w:val="24"/>
        </w:rPr>
        <w:t>.</w:t>
      </w:r>
      <w:r w:rsidR="0092017A">
        <w:rPr>
          <w:sz w:val="24"/>
          <w:szCs w:val="24"/>
        </w:rPr>
        <w:t xml:space="preserve"> </w:t>
      </w:r>
      <w:r w:rsidR="00F35B13" w:rsidRPr="0092017A">
        <w:rPr>
          <w:sz w:val="24"/>
          <w:szCs w:val="24"/>
        </w:rPr>
        <w:t>One species</w:t>
      </w:r>
      <w:r w:rsidR="00532E12">
        <w:rPr>
          <w:sz w:val="24"/>
          <w:szCs w:val="24"/>
        </w:rPr>
        <w:t xml:space="preserve"> (</w:t>
      </w:r>
      <w:r w:rsidR="00532E12">
        <w:rPr>
          <w:i/>
          <w:iCs/>
          <w:sz w:val="24"/>
          <w:szCs w:val="24"/>
        </w:rPr>
        <w:t>Cypripedium candidum</w:t>
      </w:r>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r w:rsidR="0092017A">
        <w:rPr>
          <w:sz w:val="24"/>
          <w:szCs w:val="24"/>
        </w:rPr>
        <w:t xml:space="preserve"> phenology</w:t>
      </w:r>
      <w:r w:rsidR="00F44709" w:rsidRPr="0092017A">
        <w:rPr>
          <w:i/>
          <w:iCs/>
          <w:sz w:val="24"/>
          <w:szCs w:val="24"/>
        </w:rPr>
        <w:t>.</w:t>
      </w:r>
      <w:r w:rsidR="00F44709" w:rsidRPr="0092017A">
        <w:rPr>
          <w:sz w:val="24"/>
          <w:szCs w:val="24"/>
        </w:rPr>
        <w:t xml:space="preserve"> </w:t>
      </w:r>
      <w:r w:rsidR="008667C8" w:rsidRPr="0092017A">
        <w:rPr>
          <w:sz w:val="24"/>
          <w:szCs w:val="24"/>
        </w:rPr>
        <w:t xml:space="preserve">All 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t>SPDX</w:t>
      </w:r>
      <w:r w:rsidR="009D4114" w:rsidRPr="0092017A">
        <w:rPr>
          <w:sz w:val="24"/>
          <w:szCs w:val="24"/>
        </w:rPr>
        <w:t xml:space="preserve">. </w:t>
      </w:r>
      <w:r w:rsidR="009D4114">
        <w:rPr>
          <w:sz w:val="24"/>
          <w:szCs w:val="24"/>
        </w:rPr>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r w:rsidR="0012339A">
        <w:rPr>
          <w:sz w:val="24"/>
          <w:szCs w:val="24"/>
        </w:rPr>
        <w:t xml:space="preserve">This could be explained by soil moisture. Soil moisture from </w:t>
      </w:r>
      <w:r w:rsidR="009225A4">
        <w:rPr>
          <w:sz w:val="24"/>
          <w:szCs w:val="24"/>
        </w:rPr>
        <w:t>snowpack</w:t>
      </w:r>
      <w:r w:rsidR="0012339A">
        <w:rPr>
          <w:sz w:val="24"/>
          <w:szCs w:val="24"/>
        </w:rPr>
        <w:t xml:space="preserve"> </w:t>
      </w:r>
      <w:r w:rsidR="009225A4">
        <w:rPr>
          <w:sz w:val="24"/>
          <w:szCs w:val="24"/>
        </w:rPr>
        <w:t>can take months to dissipate</w:t>
      </w:r>
      <w:ins w:id="82" w:author="Emma Chandler" w:date="2021-02-27T10:12:00Z">
        <w:r w:rsidR="002B5004">
          <w:rPr>
            <w:sz w:val="24"/>
            <w:szCs w:val="24"/>
          </w:rPr>
          <w:t xml:space="preserve">. </w:t>
        </w:r>
      </w:ins>
      <w:del w:id="83" w:author="Emma Chandler" w:date="2021-02-27T10:12:00Z">
        <w:r w:rsidR="009225A4" w:rsidDel="002B5004">
          <w:rPr>
            <w:sz w:val="24"/>
            <w:szCs w:val="24"/>
          </w:rPr>
          <w:delText xml:space="preserve"> (Wang 2017). </w:delText>
        </w:r>
      </w:del>
      <w:r w:rsidR="0012339A">
        <w:rPr>
          <w:sz w:val="24"/>
          <w:szCs w:val="24"/>
        </w:rPr>
        <w:t>Snowmelt and early evapotranspiration could affect the soil moisture available for species that flower later in the season (Wang 2017). These three species may have to compensate for the conditions that resulted from snowpack by shifting flowering phenology.</w:t>
      </w:r>
    </w:p>
    <w:p w14:paraId="5A9548C7" w14:textId="365469C9"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 xml:space="preserve">may </w:t>
      </w:r>
      <w:r w:rsidR="00390C90">
        <w:rPr>
          <w:sz w:val="24"/>
          <w:szCs w:val="24"/>
        </w:rPr>
        <w:lastRenderedPageBreak/>
        <w:t>be able to</w:t>
      </w:r>
      <w:r w:rsidR="00631555">
        <w:rPr>
          <w:sz w:val="24"/>
          <w:szCs w:val="24"/>
        </w:rPr>
        <w:t xml:space="preserve"> catch up</w:t>
      </w:r>
      <w:r w:rsidR="00532E12">
        <w:rPr>
          <w:sz w:val="24"/>
          <w:szCs w:val="24"/>
        </w:rPr>
        <w:t xml:space="preserve"> (</w:t>
      </w:r>
      <w:ins w:id="84" w:author="Emma Chandler" w:date="2021-02-27T10:13:00Z">
        <w:r w:rsidR="002B5004">
          <w:rPr>
            <w:sz w:val="24"/>
            <w:szCs w:val="24"/>
          </w:rPr>
          <w:t>Semenchuk 2016</w:t>
        </w:r>
      </w:ins>
      <w:del w:id="85" w:author="Emma Chandler" w:date="2021-02-27T10:13:00Z">
        <w:r w:rsidR="00532E12" w:rsidDel="002B5004">
          <w:rPr>
            <w:sz w:val="24"/>
            <w:szCs w:val="24"/>
          </w:rPr>
          <w:delText>citation</w:delText>
        </w:r>
      </w:del>
      <w:r w:rsidR="00532E12">
        <w:rPr>
          <w:sz w:val="24"/>
          <w:szCs w:val="24"/>
        </w:rPr>
        <w:t>)</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regardless of 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significant regression coefficients for the effect of AGDU on FFD. However, there were also several other species with significant relationships between AGDU and FFD with flowering dates interspersed throughout the growing season. We can therefore draw the conclusion that temperature is more strongly associated with flowering phenology than snowpack for prairie species.</w:t>
      </w:r>
    </w:p>
    <w:p w14:paraId="40E90785" w14:textId="2D44E527" w:rsidR="001867FA" w:rsidRDefault="00035156" w:rsidP="00B825EC">
      <w:pPr>
        <w:spacing w:line="480" w:lineRule="auto"/>
        <w:rPr>
          <w:sz w:val="24"/>
          <w:szCs w:val="24"/>
        </w:rPr>
      </w:pPr>
      <w:r>
        <w:rPr>
          <w:sz w:val="24"/>
          <w:szCs w:val="24"/>
        </w:rPr>
        <w:tab/>
      </w:r>
      <w:r w:rsidR="001867FA">
        <w:rPr>
          <w:sz w:val="24"/>
          <w:szCs w:val="24"/>
        </w:rPr>
        <w:t>Further research is needed to better understand the relationships between changing climatic conditions and flowering phenology. We only considered snow cover and melt but, other forms of precipitation might be more tightly related to triggering flowering.</w:t>
      </w:r>
      <w:r w:rsidR="00835110">
        <w:rPr>
          <w:sz w:val="24"/>
          <w:szCs w:val="24"/>
        </w:rPr>
        <w:t xml:space="preserve"> </w:t>
      </w:r>
      <w:r w:rsidR="0040628B">
        <w:rPr>
          <w:sz w:val="24"/>
          <w:szCs w:val="24"/>
        </w:rPr>
        <w:t xml:space="preserve">Patricola and Cook (2013) found that precipitation is expected to increase for April and May </w:t>
      </w:r>
      <w:r w:rsidR="0042651D">
        <w:rPr>
          <w:sz w:val="24"/>
          <w:szCs w:val="24"/>
        </w:rPr>
        <w:t>with climate change and decrease for July and August. These changes could have implications for flowering phenology.</w:t>
      </w:r>
    </w:p>
    <w:p w14:paraId="668C340A" w14:textId="0069DB23" w:rsidR="00AB7199" w:rsidDel="001867FA" w:rsidRDefault="00AB7199" w:rsidP="00B825EC">
      <w:pPr>
        <w:spacing w:line="480" w:lineRule="auto"/>
        <w:rPr>
          <w:del w:id="86" w:author="Emma Chandler" w:date="2021-01-19T13:16:00Z"/>
          <w:sz w:val="24"/>
          <w:szCs w:val="24"/>
        </w:rPr>
      </w:pP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BD474E7" w14:textId="77777777" w:rsidR="0042651D" w:rsidRDefault="00AB7199" w:rsidP="00B825EC">
      <w:pPr>
        <w:spacing w:line="480" w:lineRule="auto"/>
        <w:rPr>
          <w:ins w:id="87" w:author="Emma Chandler" w:date="2021-01-26T13:15:00Z"/>
          <w:rFonts w:cs="Times New Roman"/>
          <w:color w:val="222222"/>
          <w:sz w:val="24"/>
          <w:szCs w:val="24"/>
          <w:shd w:val="clear" w:color="auto" w:fill="E5E8ED"/>
        </w:rPr>
      </w:pPr>
      <w:r w:rsidRPr="0092017A">
        <w:rPr>
          <w:rFonts w:cs="Times New Roman"/>
          <w:color w:val="222222"/>
          <w:sz w:val="24"/>
          <w:szCs w:val="24"/>
          <w:shd w:val="clear" w:color="auto" w:fill="E5E8ED"/>
        </w:rPr>
        <w:t>IPCC, 2014: Climate Change 2014: Synthesis Report. Contribution of Working Groups I, II and III to the Fifth Assessment Report of the Intergovernmental Panel on Climate Change [Core Writing Team, R.K. Pachauri and L.A. Meyer (eds.)]. IPCC, Geneva, Switzerland, 151 pp.</w:t>
      </w:r>
    </w:p>
    <w:p w14:paraId="72EB1F2A" w14:textId="74A6A3DE" w:rsidR="00D73FF7" w:rsidRDefault="0042651D" w:rsidP="00B825EC">
      <w:pPr>
        <w:spacing w:line="480" w:lineRule="auto"/>
        <w:rPr>
          <w:ins w:id="88" w:author="Steven Travers" w:date="2021-02-18T21:58:00Z"/>
          <w:rFonts w:ascii="Segoe UI" w:hAnsi="Segoe UI" w:cs="Segoe UI"/>
          <w:color w:val="333333"/>
          <w:shd w:val="clear" w:color="auto" w:fill="FCFCFC"/>
        </w:rPr>
      </w:pPr>
      <w:ins w:id="89" w:author="Emma Chandler" w:date="2021-01-26T13:19:00Z">
        <w:r>
          <w:rPr>
            <w:rFonts w:cs="Times New Roman"/>
            <w:color w:val="222222"/>
            <w:sz w:val="24"/>
            <w:szCs w:val="24"/>
            <w:shd w:val="clear" w:color="auto" w:fill="E5E8ED"/>
          </w:rPr>
          <w:t>Christina M. Patricola and Kerry H. Cook 2013</w:t>
        </w:r>
      </w:ins>
      <w:ins w:id="90" w:author="Emma Chandler" w:date="2021-01-26T13:20:00Z">
        <w:r>
          <w:rPr>
            <w:rFonts w:cs="Times New Roman"/>
            <w:color w:val="222222"/>
            <w:sz w:val="24"/>
            <w:szCs w:val="24"/>
            <w:shd w:val="clear" w:color="auto" w:fill="E5E8ED"/>
          </w:rPr>
          <w:t xml:space="preserve">: Mid-twenty-first century warm season climate change in the central United States. Part I: regional and global model predictions. </w:t>
        </w:r>
        <w:r>
          <w:rPr>
            <w:rFonts w:cs="Times New Roman"/>
            <w:i/>
            <w:iCs/>
            <w:color w:val="222222"/>
            <w:sz w:val="24"/>
            <w:szCs w:val="24"/>
            <w:shd w:val="clear" w:color="auto" w:fill="E5E8ED"/>
          </w:rPr>
          <w:t>Climate Dynamics,</w:t>
        </w:r>
        <w:r>
          <w:rPr>
            <w:rFonts w:cs="Times New Roman"/>
            <w:color w:val="222222"/>
            <w:sz w:val="24"/>
            <w:szCs w:val="24"/>
            <w:shd w:val="clear" w:color="auto" w:fill="E5E8ED"/>
          </w:rPr>
          <w:t xml:space="preserve"> 40, 551</w:t>
        </w:r>
      </w:ins>
      <w:ins w:id="91" w:author="Emma Chandler" w:date="2021-01-26T13:21:00Z">
        <w:r>
          <w:rPr>
            <w:rFonts w:cs="Times New Roman"/>
            <w:color w:val="222222"/>
            <w:sz w:val="24"/>
            <w:szCs w:val="24"/>
            <w:shd w:val="clear" w:color="auto" w:fill="E5E8ED"/>
          </w:rPr>
          <w:t xml:space="preserve">-568. </w:t>
        </w:r>
      </w:ins>
      <w:ins w:id="92" w:author="Steven Travers" w:date="2021-02-18T21:58:00Z">
        <w:r w:rsidR="00D73FF7">
          <w:rPr>
            <w:rFonts w:ascii="Segoe UI" w:hAnsi="Segoe UI" w:cs="Segoe UI"/>
            <w:color w:val="333333"/>
            <w:shd w:val="clear" w:color="auto" w:fill="FCFCFC"/>
          </w:rPr>
          <w:fldChar w:fldCharType="begin"/>
        </w:r>
        <w:r w:rsidR="00D73FF7">
          <w:rPr>
            <w:rFonts w:ascii="Segoe UI" w:hAnsi="Segoe UI" w:cs="Segoe UI"/>
            <w:color w:val="333333"/>
            <w:shd w:val="clear" w:color="auto" w:fill="FCFCFC"/>
          </w:rPr>
          <w:instrText xml:space="preserve"> HYPERLINK "</w:instrText>
        </w:r>
      </w:ins>
      <w:ins w:id="93" w:author="Emma Chandler" w:date="2021-01-26T13:21:00Z">
        <w:r w:rsidR="00D73FF7" w:rsidRPr="00D73FF7">
          <w:rPr>
            <w:color w:val="333333"/>
            <w:rPrChange w:id="94" w:author="Steven Travers" w:date="2021-02-18T21:58:00Z">
              <w:rPr>
                <w:rStyle w:val="Hyperlink"/>
                <w:rFonts w:ascii="Segoe UI" w:hAnsi="Segoe UI" w:cs="Segoe UI"/>
                <w:shd w:val="clear" w:color="auto" w:fill="FCFCFC"/>
              </w:rPr>
            </w:rPrChange>
          </w:rPr>
          <w:instrText>https://doi.org/10.1007/s00382-012-1605-</w:instrText>
        </w:r>
        <w:r w:rsidR="00D73FF7">
          <w:rPr>
            <w:rFonts w:ascii="Segoe UI" w:hAnsi="Segoe UI" w:cs="Segoe UI"/>
            <w:color w:val="333333"/>
            <w:shd w:val="clear" w:color="auto" w:fill="FCFCFC"/>
          </w:rPr>
          <w:instrText>8</w:instrText>
        </w:r>
      </w:ins>
      <w:ins w:id="95" w:author="Steven Travers" w:date="2021-02-18T21:58:00Z">
        <w:r w:rsidR="00D73FF7">
          <w:rPr>
            <w:rFonts w:ascii="Segoe UI" w:hAnsi="Segoe UI" w:cs="Segoe UI"/>
            <w:color w:val="333333"/>
            <w:shd w:val="clear" w:color="auto" w:fill="FCFCFC"/>
          </w:rPr>
          <w:instrText xml:space="preserve">" </w:instrText>
        </w:r>
        <w:r w:rsidR="00D73FF7">
          <w:rPr>
            <w:rFonts w:ascii="Segoe UI" w:hAnsi="Segoe UI" w:cs="Segoe UI"/>
            <w:color w:val="333333"/>
            <w:shd w:val="clear" w:color="auto" w:fill="FCFCFC"/>
          </w:rPr>
          <w:fldChar w:fldCharType="separate"/>
        </w:r>
      </w:ins>
      <w:ins w:id="96" w:author="Emma Chandler" w:date="2021-01-26T13:21:00Z">
        <w:r w:rsidR="00D73FF7" w:rsidRPr="00D73FF7">
          <w:rPr>
            <w:rStyle w:val="Hyperlink"/>
            <w:rFonts w:ascii="Segoe UI" w:hAnsi="Segoe UI" w:cs="Segoe UI"/>
            <w:shd w:val="clear" w:color="auto" w:fill="FCFCFC"/>
          </w:rPr>
          <w:t>https://doi.org/10.1007/s00382-012-1605-</w:t>
        </w:r>
        <w:r w:rsidR="00D73FF7" w:rsidRPr="001A4C39">
          <w:rPr>
            <w:rStyle w:val="Hyperlink"/>
            <w:rFonts w:ascii="Segoe UI" w:hAnsi="Segoe UI" w:cs="Segoe UI"/>
            <w:shd w:val="clear" w:color="auto" w:fill="FCFCFC"/>
          </w:rPr>
          <w:t>8</w:t>
        </w:r>
      </w:ins>
      <w:ins w:id="97" w:author="Steven Travers" w:date="2021-02-18T21:58:00Z">
        <w:r w:rsidR="00D73FF7">
          <w:rPr>
            <w:rFonts w:ascii="Segoe UI" w:hAnsi="Segoe UI" w:cs="Segoe UI"/>
            <w:color w:val="333333"/>
            <w:shd w:val="clear" w:color="auto" w:fill="FCFCFC"/>
          </w:rPr>
          <w:fldChar w:fldCharType="end"/>
        </w:r>
      </w:ins>
    </w:p>
    <w:p w14:paraId="07EDBD96" w14:textId="77777777" w:rsidR="00D73FF7" w:rsidRDefault="00D73FF7" w:rsidP="00B825EC">
      <w:pPr>
        <w:spacing w:line="480" w:lineRule="auto"/>
        <w:rPr>
          <w:ins w:id="98" w:author="Steven Travers" w:date="2021-02-18T21:58:00Z"/>
          <w:rFonts w:ascii="Segoe UI" w:hAnsi="Segoe UI" w:cs="Segoe UI"/>
          <w:color w:val="333333"/>
          <w:shd w:val="clear" w:color="auto" w:fill="FCFCFC"/>
        </w:rPr>
      </w:pPr>
    </w:p>
    <w:p w14:paraId="654F58CF" w14:textId="77777777" w:rsidR="001966FB" w:rsidRDefault="00D73FF7" w:rsidP="00B825EC">
      <w:pPr>
        <w:spacing w:line="480" w:lineRule="auto"/>
        <w:rPr>
          <w:ins w:id="99" w:author="Steven Travers" w:date="2021-02-23T22:18:00Z"/>
          <w:rFonts w:ascii="Segoe UI" w:hAnsi="Segoe UI" w:cs="Segoe UI"/>
          <w:color w:val="333333"/>
          <w:shd w:val="clear" w:color="auto" w:fill="FCFCFC"/>
        </w:rPr>
      </w:pPr>
      <w:ins w:id="100" w:author="Steven Travers" w:date="2021-02-18T21:58:00Z">
        <w:r>
          <w:rPr>
            <w:rFonts w:ascii="Segoe UI" w:hAnsi="Segoe UI" w:cs="Segoe UI"/>
            <w:color w:val="333333"/>
            <w:shd w:val="clear" w:color="auto" w:fill="FCFCFC"/>
          </w:rPr>
          <w:t>Reed et al. 2019?</w:t>
        </w:r>
      </w:ins>
    </w:p>
    <w:p w14:paraId="1B63165B" w14:textId="77777777" w:rsidR="001966FB" w:rsidRPr="001966FB" w:rsidRDefault="001966FB" w:rsidP="001966FB">
      <w:pPr>
        <w:autoSpaceDE w:val="0"/>
        <w:autoSpaceDN w:val="0"/>
        <w:adjustRightInd w:val="0"/>
        <w:spacing w:after="0" w:line="240" w:lineRule="auto"/>
        <w:rPr>
          <w:ins w:id="101" w:author="Steven Travers" w:date="2021-02-23T22:18:00Z"/>
          <w:rFonts w:ascii="AdvP6F00" w:hAnsi="AdvP6F00" w:cs="AdvP6F00"/>
          <w:sz w:val="24"/>
          <w:szCs w:val="16"/>
          <w:rPrChange w:id="102" w:author="Steven Travers" w:date="2021-02-23T22:19:00Z">
            <w:rPr>
              <w:ins w:id="103" w:author="Steven Travers" w:date="2021-02-23T22:18:00Z"/>
              <w:rFonts w:ascii="AdvP6F00" w:hAnsi="AdvP6F00" w:cs="AdvP6F00"/>
              <w:sz w:val="16"/>
              <w:szCs w:val="16"/>
            </w:rPr>
          </w:rPrChange>
        </w:rPr>
      </w:pPr>
      <w:ins w:id="104" w:author="Steven Travers" w:date="2021-02-23T22:18:00Z">
        <w:r w:rsidRPr="001966FB">
          <w:rPr>
            <w:rFonts w:ascii="AdvP6F00" w:hAnsi="AdvP6F00" w:cs="AdvP6F00"/>
            <w:sz w:val="24"/>
            <w:szCs w:val="16"/>
            <w:rPrChange w:id="105" w:author="Steven Travers" w:date="2021-02-23T22:19:00Z">
              <w:rPr>
                <w:rFonts w:ascii="AdvP6F00" w:hAnsi="AdvP6F00" w:cs="AdvP6F00"/>
                <w:sz w:val="16"/>
                <w:szCs w:val="16"/>
              </w:rPr>
            </w:rPrChange>
          </w:rPr>
          <w:t>M</w:t>
        </w:r>
        <w:r w:rsidRPr="001966FB">
          <w:rPr>
            <w:rFonts w:ascii="AdvP6F00" w:hAnsi="AdvP6F00" w:cs="AdvP6F00"/>
            <w:sz w:val="20"/>
            <w:szCs w:val="12"/>
            <w:rPrChange w:id="106" w:author="Steven Travers" w:date="2021-02-23T22:19:00Z">
              <w:rPr>
                <w:rFonts w:ascii="AdvP6F00" w:hAnsi="AdvP6F00" w:cs="AdvP6F00"/>
                <w:sz w:val="12"/>
                <w:szCs w:val="12"/>
              </w:rPr>
            </w:rPrChange>
          </w:rPr>
          <w:t>C</w:t>
        </w:r>
        <w:r w:rsidRPr="001966FB">
          <w:rPr>
            <w:rFonts w:ascii="AdvP6F00" w:hAnsi="AdvP6F00" w:cs="AdvP6F00"/>
            <w:sz w:val="24"/>
            <w:szCs w:val="16"/>
            <w:rPrChange w:id="107" w:author="Steven Travers" w:date="2021-02-23T22:19:00Z">
              <w:rPr>
                <w:rFonts w:ascii="AdvP6F00" w:hAnsi="AdvP6F00" w:cs="AdvP6F00"/>
                <w:sz w:val="16"/>
                <w:szCs w:val="16"/>
              </w:rPr>
            </w:rPrChange>
          </w:rPr>
          <w:t>M</w:t>
        </w:r>
        <w:r w:rsidRPr="001966FB">
          <w:rPr>
            <w:rFonts w:ascii="AdvP6F00" w:hAnsi="AdvP6F00" w:cs="AdvP6F00"/>
            <w:sz w:val="20"/>
            <w:szCs w:val="12"/>
            <w:rPrChange w:id="108" w:author="Steven Travers" w:date="2021-02-23T22:19:00Z">
              <w:rPr>
                <w:rFonts w:ascii="AdvP6F00" w:hAnsi="AdvP6F00" w:cs="AdvP6F00"/>
                <w:sz w:val="12"/>
                <w:szCs w:val="12"/>
              </w:rPr>
            </w:rPrChange>
          </w:rPr>
          <w:t>ASTER</w:t>
        </w:r>
        <w:r w:rsidRPr="001966FB">
          <w:rPr>
            <w:rFonts w:ascii="AdvP6F00" w:hAnsi="AdvP6F00" w:cs="AdvP6F00"/>
            <w:sz w:val="24"/>
            <w:szCs w:val="16"/>
            <w:rPrChange w:id="109" w:author="Steven Travers" w:date="2021-02-23T22:19:00Z">
              <w:rPr>
                <w:rFonts w:ascii="AdvP6F00" w:hAnsi="AdvP6F00" w:cs="AdvP6F00"/>
                <w:sz w:val="16"/>
                <w:szCs w:val="16"/>
              </w:rPr>
            </w:rPrChange>
          </w:rPr>
          <w:t xml:space="preserve">, G. S. </w:t>
        </w:r>
        <w:r w:rsidRPr="001966FB">
          <w:rPr>
            <w:rFonts w:ascii="AdvP6F00" w:hAnsi="AdvP6F00" w:cs="AdvP6F00"/>
            <w:sz w:val="20"/>
            <w:szCs w:val="12"/>
            <w:rPrChange w:id="110" w:author="Steven Travers" w:date="2021-02-23T22:19:00Z">
              <w:rPr>
                <w:rFonts w:ascii="AdvP6F00" w:hAnsi="AdvP6F00" w:cs="AdvP6F00"/>
                <w:sz w:val="12"/>
                <w:szCs w:val="12"/>
              </w:rPr>
            </w:rPrChange>
          </w:rPr>
          <w:t xml:space="preserve">AND </w:t>
        </w:r>
        <w:r w:rsidRPr="001966FB">
          <w:rPr>
            <w:rFonts w:ascii="AdvP6F00" w:hAnsi="AdvP6F00" w:cs="AdvP6F00"/>
            <w:sz w:val="24"/>
            <w:szCs w:val="16"/>
            <w:rPrChange w:id="111" w:author="Steven Travers" w:date="2021-02-23T22:19:00Z">
              <w:rPr>
                <w:rFonts w:ascii="AdvP6F00" w:hAnsi="AdvP6F00" w:cs="AdvP6F00"/>
                <w:sz w:val="16"/>
                <w:szCs w:val="16"/>
              </w:rPr>
            </w:rPrChange>
          </w:rPr>
          <w:t>W. W. W</w:t>
        </w:r>
        <w:r w:rsidRPr="001966FB">
          <w:rPr>
            <w:rFonts w:ascii="AdvP6F00" w:hAnsi="AdvP6F00" w:cs="AdvP6F00"/>
            <w:sz w:val="20"/>
            <w:szCs w:val="12"/>
            <w:rPrChange w:id="112" w:author="Steven Travers" w:date="2021-02-23T22:19:00Z">
              <w:rPr>
                <w:rFonts w:ascii="AdvP6F00" w:hAnsi="AdvP6F00" w:cs="AdvP6F00"/>
                <w:sz w:val="12"/>
                <w:szCs w:val="12"/>
              </w:rPr>
            </w:rPrChange>
          </w:rPr>
          <w:t>ILHELM</w:t>
        </w:r>
        <w:r w:rsidRPr="001966FB">
          <w:rPr>
            <w:rFonts w:ascii="AdvP6F00" w:hAnsi="AdvP6F00" w:cs="AdvP6F00"/>
            <w:sz w:val="24"/>
            <w:szCs w:val="16"/>
            <w:rPrChange w:id="113" w:author="Steven Travers" w:date="2021-02-23T22:19:00Z">
              <w:rPr>
                <w:rFonts w:ascii="AdvP6F00" w:hAnsi="AdvP6F00" w:cs="AdvP6F00"/>
                <w:sz w:val="16"/>
                <w:szCs w:val="16"/>
              </w:rPr>
            </w:rPrChange>
          </w:rPr>
          <w:t>. 1997. Growing</w:t>
        </w:r>
      </w:ins>
    </w:p>
    <w:p w14:paraId="435D66F8" w14:textId="77777777" w:rsidR="001966FB" w:rsidRPr="001966FB" w:rsidRDefault="001966FB" w:rsidP="001966FB">
      <w:pPr>
        <w:autoSpaceDE w:val="0"/>
        <w:autoSpaceDN w:val="0"/>
        <w:adjustRightInd w:val="0"/>
        <w:spacing w:after="0" w:line="240" w:lineRule="auto"/>
        <w:rPr>
          <w:ins w:id="114" w:author="Steven Travers" w:date="2021-02-23T22:18:00Z"/>
          <w:rFonts w:ascii="AdvP6F00" w:hAnsi="AdvP6F00" w:cs="AdvP6F00"/>
          <w:sz w:val="24"/>
          <w:szCs w:val="16"/>
          <w:rPrChange w:id="115" w:author="Steven Travers" w:date="2021-02-23T22:19:00Z">
            <w:rPr>
              <w:ins w:id="116" w:author="Steven Travers" w:date="2021-02-23T22:18:00Z"/>
              <w:rFonts w:ascii="AdvP6F00" w:hAnsi="AdvP6F00" w:cs="AdvP6F00"/>
              <w:sz w:val="16"/>
              <w:szCs w:val="16"/>
            </w:rPr>
          </w:rPrChange>
        </w:rPr>
      </w:pPr>
      <w:ins w:id="117" w:author="Steven Travers" w:date="2021-02-23T22:18:00Z">
        <w:r w:rsidRPr="001966FB">
          <w:rPr>
            <w:rFonts w:ascii="AdvP6F00" w:hAnsi="AdvP6F00" w:cs="AdvP6F00"/>
            <w:sz w:val="24"/>
            <w:szCs w:val="16"/>
            <w:rPrChange w:id="118" w:author="Steven Travers" w:date="2021-02-23T22:19:00Z">
              <w:rPr>
                <w:rFonts w:ascii="AdvP6F00" w:hAnsi="AdvP6F00" w:cs="AdvP6F00"/>
                <w:sz w:val="16"/>
                <w:szCs w:val="16"/>
              </w:rPr>
            </w:rPrChange>
          </w:rPr>
          <w:t>degree-days: one equation, two interpretations. Agricultural</w:t>
        </w:r>
      </w:ins>
    </w:p>
    <w:p w14:paraId="7143FDA0" w14:textId="77777777" w:rsidR="001966FB" w:rsidRPr="001966FB" w:rsidRDefault="001966FB" w:rsidP="001966FB">
      <w:pPr>
        <w:autoSpaceDE w:val="0"/>
        <w:autoSpaceDN w:val="0"/>
        <w:adjustRightInd w:val="0"/>
        <w:spacing w:after="0" w:line="240" w:lineRule="auto"/>
        <w:rPr>
          <w:ins w:id="119" w:author="Steven Travers" w:date="2021-02-23T22:18:00Z"/>
          <w:rFonts w:ascii="AdvP6F00" w:hAnsi="AdvP6F00" w:cs="AdvP6F00"/>
          <w:sz w:val="24"/>
          <w:szCs w:val="16"/>
          <w:rPrChange w:id="120" w:author="Steven Travers" w:date="2021-02-23T22:19:00Z">
            <w:rPr>
              <w:ins w:id="121" w:author="Steven Travers" w:date="2021-02-23T22:18:00Z"/>
              <w:rFonts w:ascii="AdvP6F00" w:hAnsi="AdvP6F00" w:cs="AdvP6F00"/>
              <w:sz w:val="16"/>
              <w:szCs w:val="16"/>
            </w:rPr>
          </w:rPrChange>
        </w:rPr>
      </w:pPr>
      <w:ins w:id="122" w:author="Steven Travers" w:date="2021-02-23T22:18:00Z">
        <w:r w:rsidRPr="001966FB">
          <w:rPr>
            <w:rFonts w:ascii="AdvP6F00" w:hAnsi="AdvP6F00" w:cs="AdvP6F00"/>
            <w:sz w:val="24"/>
            <w:szCs w:val="16"/>
            <w:rPrChange w:id="123" w:author="Steven Travers" w:date="2021-02-23T22:19:00Z">
              <w:rPr>
                <w:rFonts w:ascii="AdvP6F00" w:hAnsi="AdvP6F00" w:cs="AdvP6F00"/>
                <w:sz w:val="16"/>
                <w:szCs w:val="16"/>
              </w:rPr>
            </w:rPrChange>
          </w:rPr>
          <w:t>and Forest Meteorology 87:291–300.</w:t>
        </w:r>
      </w:ins>
    </w:p>
    <w:p w14:paraId="32D4A46F" w14:textId="299DB682" w:rsidR="00283262" w:rsidRDefault="00283262" w:rsidP="001966FB">
      <w:pPr>
        <w:spacing w:line="480" w:lineRule="auto"/>
        <w:rPr>
          <w:ins w:id="124" w:author="Steven Travers" w:date="2021-02-23T22:18:00Z"/>
          <w:rFonts w:cs="Times New Roman"/>
          <w:sz w:val="24"/>
          <w:szCs w:val="24"/>
        </w:rPr>
      </w:pPr>
      <w:r w:rsidRPr="0092017A">
        <w:rPr>
          <w:rFonts w:cs="Times New Roman"/>
          <w:sz w:val="24"/>
          <w:szCs w:val="24"/>
        </w:rPr>
        <w:br w:type="page"/>
      </w:r>
    </w:p>
    <w:p w14:paraId="6324C71A" w14:textId="77777777" w:rsidR="001966FB" w:rsidRPr="0092017A" w:rsidRDefault="001966FB" w:rsidP="00B825EC">
      <w:pPr>
        <w:spacing w:line="480" w:lineRule="auto"/>
        <w:rPr>
          <w:rFonts w:cs="Times New Roman"/>
          <w:sz w:val="24"/>
          <w:szCs w:val="24"/>
        </w:rPr>
      </w:pPr>
    </w:p>
    <w:p w14:paraId="7DA69103" w14:textId="61069742" w:rsidR="00283262" w:rsidRPr="00283FF5" w:rsidRDefault="00283262" w:rsidP="00627B9E">
      <w:pPr>
        <w:spacing w:line="240" w:lineRule="auto"/>
        <w:rPr>
          <w:sz w:val="24"/>
          <w:szCs w:val="24"/>
        </w:rPr>
      </w:pPr>
      <w:commentRangeStart w:id="125"/>
      <w:r w:rsidRPr="00283FF5">
        <w:rPr>
          <w:sz w:val="24"/>
          <w:szCs w:val="24"/>
        </w:rPr>
        <w:t>Table 1</w:t>
      </w:r>
      <w:commentRangeEnd w:id="125"/>
      <w:r w:rsidR="00A00388">
        <w:rPr>
          <w:rStyle w:val="CommentReference"/>
        </w:rPr>
        <w:commentReference w:id="125"/>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Penstemon gracilis</w:t>
            </w:r>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lastRenderedPageBreak/>
              <w:t>Oenothera nuttallii</w:t>
            </w:r>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126"/>
      <w:r w:rsidR="000C39CD">
        <w:rPr>
          <w:sz w:val="24"/>
          <w:szCs w:val="24"/>
        </w:rPr>
        <w:t>direct</w:t>
      </w:r>
      <w:r w:rsidR="000C39CD" w:rsidRPr="00283FF5">
        <w:rPr>
          <w:sz w:val="24"/>
          <w:szCs w:val="24"/>
        </w:rPr>
        <w:t xml:space="preserve"> </w:t>
      </w:r>
      <w:r w:rsidRPr="00283FF5">
        <w:rPr>
          <w:sz w:val="24"/>
          <w:szCs w:val="24"/>
        </w:rPr>
        <w:t xml:space="preserve">effect </w:t>
      </w:r>
      <w:commentRangeEnd w:id="126"/>
      <w:r>
        <w:rPr>
          <w:rStyle w:val="CommentReference"/>
        </w:rPr>
        <w:commentReference w:id="126"/>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Emma Chandler" w:date="2021-02-27T09:19:00Z" w:initials="EC">
    <w:p w14:paraId="6ACC28D5" w14:textId="205A1B9E" w:rsidR="00CC579C" w:rsidRDefault="00CC579C">
      <w:pPr>
        <w:pStyle w:val="CommentText"/>
      </w:pPr>
      <w:r>
        <w:rPr>
          <w:rStyle w:val="CommentReference"/>
        </w:rPr>
        <w:annotationRef/>
      </w:r>
      <w:r>
        <w:t>Should this be all caps</w:t>
      </w:r>
    </w:p>
  </w:comment>
  <w:comment w:id="32" w:author="Emma Chandler" w:date="2021-02-27T09:21:00Z" w:initials="EC">
    <w:p w14:paraId="71B40E80" w14:textId="404A97EA" w:rsidR="00CC579C" w:rsidRDefault="00CC579C">
      <w:pPr>
        <w:pStyle w:val="CommentText"/>
      </w:pPr>
      <w:r>
        <w:rPr>
          <w:rStyle w:val="CommentReference"/>
        </w:rPr>
        <w:annotationRef/>
      </w:r>
      <w:hyperlink r:id="rId1" w:history="1">
        <w:r w:rsidRPr="00B84A6E">
          <w:rPr>
            <w:rStyle w:val="Hyperlink"/>
          </w:rPr>
          <w:t>https://www.dnr.state.mn.us/snas/detail.html?id=sna00996</w:t>
        </w:r>
      </w:hyperlink>
    </w:p>
    <w:p w14:paraId="0B2D4C64" w14:textId="309F3EB4" w:rsidR="00CC579C" w:rsidRDefault="00CC579C">
      <w:pPr>
        <w:pStyle w:val="CommentText"/>
      </w:pPr>
      <w:r>
        <w:t>The dnr link for blue stem prairie?</w:t>
      </w:r>
    </w:p>
  </w:comment>
  <w:comment w:id="48" w:author="Emma Chandler" w:date="2021-02-27T09:33:00Z" w:initials="EC">
    <w:p w14:paraId="025D7FEC" w14:textId="6BA6ADF8" w:rsidR="00F70C5E" w:rsidRDefault="00F70C5E">
      <w:pPr>
        <w:pStyle w:val="CommentText"/>
      </w:pPr>
      <w:r>
        <w:rPr>
          <w:rStyle w:val="CommentReference"/>
        </w:rPr>
        <w:annotationRef/>
      </w:r>
      <w:r>
        <w:t xml:space="preserve">Is there a better way to explain why we used SPDX </w:t>
      </w:r>
    </w:p>
  </w:comment>
  <w:comment w:id="51" w:author="Emma Chandler" w:date="2021-02-27T09:34:00Z" w:initials="EC">
    <w:p w14:paraId="746CF728" w14:textId="5A120713" w:rsidR="00F70C5E" w:rsidRDefault="00F70C5E">
      <w:pPr>
        <w:pStyle w:val="CommentText"/>
      </w:pPr>
      <w:r>
        <w:rPr>
          <w:rStyle w:val="CommentReference"/>
        </w:rPr>
        <w:annotationRef/>
      </w:r>
      <w:r>
        <w:t>I didn’t think this was necessary after we already mentioned linear regression and model selection. What do you think?</w:t>
      </w:r>
    </w:p>
  </w:comment>
  <w:comment w:id="54" w:author="Emma Chandler" w:date="2020-11-20T11:14:00Z" w:initials="EC">
    <w:p w14:paraId="7244D0D4" w14:textId="77777777" w:rsidR="00A24BE4" w:rsidRDefault="00A24BE4" w:rsidP="00895FF2">
      <w:r>
        <w:rPr>
          <w:rStyle w:val="CommentReference"/>
        </w:rPr>
        <w:annotationRef/>
      </w:r>
      <w:bookmarkStart w:id="55" w:name="_Hlk65309036"/>
      <w:r w:rsidR="0060644A">
        <w:fldChar w:fldCharType="begin"/>
      </w:r>
      <w:r w:rsidR="0060644A">
        <w:instrText xml:space="preserve"> HYPERLINK "https://lavaan.ugent.be/tutorial/inspect.html" </w:instrText>
      </w:r>
      <w:r w:rsidR="0060644A">
        <w:fldChar w:fldCharType="separate"/>
      </w:r>
      <w:r w:rsidRPr="00E91CCE">
        <w:rPr>
          <w:rStyle w:val="Hyperlink"/>
        </w:rPr>
        <w:t>https://lavaan.ugent.be/tutorial/inspect.html</w:t>
      </w:r>
      <w:r w:rsidR="0060644A">
        <w:rPr>
          <w:rStyle w:val="Hyperlink"/>
        </w:rPr>
        <w:fldChar w:fldCharType="end"/>
      </w:r>
      <w:bookmarkEnd w:id="55"/>
    </w:p>
    <w:p w14:paraId="6D9223B8" w14:textId="550C4C27" w:rsidR="00A24BE4" w:rsidRDefault="00A24BE4">
      <w:pPr>
        <w:pStyle w:val="CommentText"/>
      </w:pPr>
    </w:p>
  </w:comment>
  <w:comment w:id="57" w:author="Emma Chandler" w:date="2020-11-20T11:14:00Z" w:initials="EC">
    <w:p w14:paraId="47A79C6B" w14:textId="5E1B2697" w:rsidR="00A24BE4" w:rsidRDefault="00A24BE4">
      <w:pPr>
        <w:pStyle w:val="CommentText"/>
      </w:pPr>
      <w:r>
        <w:rPr>
          <w:rStyle w:val="CommentReference"/>
        </w:rPr>
        <w:annotationRef/>
      </w:r>
      <w:bookmarkStart w:id="58" w:name="_Hlk65309060"/>
      <w:r w:rsidR="0060644A">
        <w:fldChar w:fldCharType="begin"/>
      </w:r>
      <w:r w:rsidR="0060644A">
        <w:instrText xml:space="preserve"> HYPERLINK "https://www.statistical-thinking.com/post/fiml-regression/" </w:instrText>
      </w:r>
      <w:r w:rsidR="0060644A">
        <w:fldChar w:fldCharType="separate"/>
      </w:r>
      <w:r w:rsidRPr="00E91CCE">
        <w:rPr>
          <w:rStyle w:val="Hyperlink"/>
        </w:rPr>
        <w:t>https://www.statistical-thinking.com/post/fiml-regression/</w:t>
      </w:r>
      <w:r w:rsidR="0060644A">
        <w:rPr>
          <w:rStyle w:val="Hyperlink"/>
        </w:rPr>
        <w:fldChar w:fldCharType="end"/>
      </w:r>
      <w:bookmarkEnd w:id="58"/>
    </w:p>
  </w:comment>
  <w:comment w:id="62"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81" w:author="Steven Travers" w:date="2021-02-23T22:29:00Z" w:initials="ST">
    <w:p w14:paraId="15C8979A" w14:textId="5766F3F5" w:rsidR="001B6481" w:rsidRDefault="001B6481">
      <w:pPr>
        <w:pStyle w:val="CommentText"/>
      </w:pPr>
      <w:r>
        <w:rPr>
          <w:rStyle w:val="CommentReference"/>
        </w:rPr>
        <w:annotationRef/>
      </w:r>
      <w:r>
        <w:t>Thoughts?</w:t>
      </w:r>
    </w:p>
  </w:comment>
  <w:comment w:id="125"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126"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CC28D5" w15:done="0"/>
  <w15:commentEx w15:paraId="0B2D4C64" w15:done="0"/>
  <w15:commentEx w15:paraId="025D7FEC" w15:done="0"/>
  <w15:commentEx w15:paraId="746CF728" w15:done="0"/>
  <w15:commentEx w15:paraId="6D9223B8" w15:done="1"/>
  <w15:commentEx w15:paraId="47A79C6B" w15:done="1"/>
  <w15:commentEx w15:paraId="02532A5E" w15:done="1"/>
  <w15:commentEx w15:paraId="15C8979A" w15:done="0"/>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8D18" w16cex:dateUtc="2021-02-27T15:19:00Z"/>
  <w16cex:commentExtensible w16cex:durableId="23E48DB6" w16cex:dateUtc="2021-02-27T15:21:00Z"/>
  <w16cex:commentExtensible w16cex:durableId="23E49075" w16cex:dateUtc="2021-02-27T15:33:00Z"/>
  <w16cex:commentExtensible w16cex:durableId="23E490AD" w16cex:dateUtc="2021-02-27T15:34: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CC28D5" w16cid:durableId="23E48D18"/>
  <w16cid:commentId w16cid:paraId="0B2D4C64" w16cid:durableId="23E48DB6"/>
  <w16cid:commentId w16cid:paraId="025D7FEC" w16cid:durableId="23E49075"/>
  <w16cid:commentId w16cid:paraId="746CF728" w16cid:durableId="23E490AD"/>
  <w16cid:commentId w16cid:paraId="6D9223B8" w16cid:durableId="236223A8"/>
  <w16cid:commentId w16cid:paraId="47A79C6B" w16cid:durableId="23622383"/>
  <w16cid:commentId w16cid:paraId="02532A5E" w16cid:durableId="237477EE"/>
  <w16cid:commentId w16cid:paraId="15C8979A" w16cid:durableId="23E4819D"/>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622D5" w14:textId="77777777" w:rsidR="0060644A" w:rsidRDefault="0060644A" w:rsidP="00AC4581">
      <w:pPr>
        <w:spacing w:after="0" w:line="240" w:lineRule="auto"/>
      </w:pPr>
      <w:r>
        <w:separator/>
      </w:r>
    </w:p>
  </w:endnote>
  <w:endnote w:type="continuationSeparator" w:id="0">
    <w:p w14:paraId="6BEF36A1" w14:textId="77777777" w:rsidR="0060644A" w:rsidRDefault="0060644A"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6F00">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81388" w14:textId="77777777" w:rsidR="0060644A" w:rsidRDefault="0060644A" w:rsidP="00AC4581">
      <w:pPr>
        <w:spacing w:after="0" w:line="240" w:lineRule="auto"/>
      </w:pPr>
      <w:r>
        <w:separator/>
      </w:r>
    </w:p>
  </w:footnote>
  <w:footnote w:type="continuationSeparator" w:id="0">
    <w:p w14:paraId="1DC8D8A0" w14:textId="77777777" w:rsidR="0060644A" w:rsidRDefault="0060644A"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7CD"/>
    <w:multiLevelType w:val="hybridMultilevel"/>
    <w:tmpl w:val="4B24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313ED"/>
    <w:rsid w:val="00035156"/>
    <w:rsid w:val="00043C71"/>
    <w:rsid w:val="0004426D"/>
    <w:rsid w:val="00047E3E"/>
    <w:rsid w:val="0005231B"/>
    <w:rsid w:val="00092345"/>
    <w:rsid w:val="000C39CD"/>
    <w:rsid w:val="000C638E"/>
    <w:rsid w:val="000D7D46"/>
    <w:rsid w:val="000E560E"/>
    <w:rsid w:val="000F71A8"/>
    <w:rsid w:val="0012339A"/>
    <w:rsid w:val="00123596"/>
    <w:rsid w:val="00140402"/>
    <w:rsid w:val="00154E01"/>
    <w:rsid w:val="0017200C"/>
    <w:rsid w:val="001867FA"/>
    <w:rsid w:val="001966FB"/>
    <w:rsid w:val="001B6481"/>
    <w:rsid w:val="001C5FFC"/>
    <w:rsid w:val="001C639E"/>
    <w:rsid w:val="001D1E9C"/>
    <w:rsid w:val="001D3160"/>
    <w:rsid w:val="001E3614"/>
    <w:rsid w:val="002267E0"/>
    <w:rsid w:val="00261BA5"/>
    <w:rsid w:val="00265753"/>
    <w:rsid w:val="00280D2C"/>
    <w:rsid w:val="00283262"/>
    <w:rsid w:val="00283FF5"/>
    <w:rsid w:val="002B392A"/>
    <w:rsid w:val="002B5004"/>
    <w:rsid w:val="002D5E74"/>
    <w:rsid w:val="002D79D5"/>
    <w:rsid w:val="003259F6"/>
    <w:rsid w:val="00340164"/>
    <w:rsid w:val="00345FB7"/>
    <w:rsid w:val="00360355"/>
    <w:rsid w:val="00361438"/>
    <w:rsid w:val="00382D40"/>
    <w:rsid w:val="00390C90"/>
    <w:rsid w:val="003C024D"/>
    <w:rsid w:val="003D3B2A"/>
    <w:rsid w:val="004024BD"/>
    <w:rsid w:val="0040628B"/>
    <w:rsid w:val="0042651D"/>
    <w:rsid w:val="0045390A"/>
    <w:rsid w:val="00494B94"/>
    <w:rsid w:val="004F4B6D"/>
    <w:rsid w:val="004F630A"/>
    <w:rsid w:val="004F73A2"/>
    <w:rsid w:val="005163F1"/>
    <w:rsid w:val="00526BDB"/>
    <w:rsid w:val="00532821"/>
    <w:rsid w:val="00532E12"/>
    <w:rsid w:val="0057428F"/>
    <w:rsid w:val="005C7B79"/>
    <w:rsid w:val="005E17E4"/>
    <w:rsid w:val="005E2D5B"/>
    <w:rsid w:val="005F1ACF"/>
    <w:rsid w:val="0060644A"/>
    <w:rsid w:val="00627B9E"/>
    <w:rsid w:val="00631555"/>
    <w:rsid w:val="0067530B"/>
    <w:rsid w:val="006A1932"/>
    <w:rsid w:val="006A2E49"/>
    <w:rsid w:val="006B3B70"/>
    <w:rsid w:val="006B4DA9"/>
    <w:rsid w:val="006D5198"/>
    <w:rsid w:val="00701E68"/>
    <w:rsid w:val="007137F3"/>
    <w:rsid w:val="0071556C"/>
    <w:rsid w:val="007346C4"/>
    <w:rsid w:val="007919DC"/>
    <w:rsid w:val="007E02E4"/>
    <w:rsid w:val="007F3C4B"/>
    <w:rsid w:val="0080670F"/>
    <w:rsid w:val="0081502C"/>
    <w:rsid w:val="00827C08"/>
    <w:rsid w:val="00835110"/>
    <w:rsid w:val="008667C8"/>
    <w:rsid w:val="008930DC"/>
    <w:rsid w:val="00895FF2"/>
    <w:rsid w:val="008A0B25"/>
    <w:rsid w:val="008B0D5F"/>
    <w:rsid w:val="008F4D23"/>
    <w:rsid w:val="0092017A"/>
    <w:rsid w:val="009211CC"/>
    <w:rsid w:val="009225A4"/>
    <w:rsid w:val="009242D1"/>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6443A"/>
    <w:rsid w:val="00B72A1C"/>
    <w:rsid w:val="00B825EC"/>
    <w:rsid w:val="00B97128"/>
    <w:rsid w:val="00BE78E2"/>
    <w:rsid w:val="00C15876"/>
    <w:rsid w:val="00C46A3A"/>
    <w:rsid w:val="00C60872"/>
    <w:rsid w:val="00C906F5"/>
    <w:rsid w:val="00CC0CF8"/>
    <w:rsid w:val="00CC45FE"/>
    <w:rsid w:val="00CC579C"/>
    <w:rsid w:val="00CD2B46"/>
    <w:rsid w:val="00CD5771"/>
    <w:rsid w:val="00D0001D"/>
    <w:rsid w:val="00D168B9"/>
    <w:rsid w:val="00D40FF5"/>
    <w:rsid w:val="00D477DF"/>
    <w:rsid w:val="00D73FF7"/>
    <w:rsid w:val="00DA093F"/>
    <w:rsid w:val="00DB6B7A"/>
    <w:rsid w:val="00DC1D9A"/>
    <w:rsid w:val="00E036A6"/>
    <w:rsid w:val="00E07289"/>
    <w:rsid w:val="00E07E14"/>
    <w:rsid w:val="00E25575"/>
    <w:rsid w:val="00E4310D"/>
    <w:rsid w:val="00E62477"/>
    <w:rsid w:val="00E703D8"/>
    <w:rsid w:val="00E73B2C"/>
    <w:rsid w:val="00E87C27"/>
    <w:rsid w:val="00EB347C"/>
    <w:rsid w:val="00ED410B"/>
    <w:rsid w:val="00F211FD"/>
    <w:rsid w:val="00F35B13"/>
    <w:rsid w:val="00F44709"/>
    <w:rsid w:val="00F45489"/>
    <w:rsid w:val="00F538F2"/>
    <w:rsid w:val="00F70C5E"/>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 w:type="character" w:styleId="UnresolvedMention">
    <w:name w:val="Unresolved Mention"/>
    <w:basedOn w:val="DefaultParagraphFont"/>
    <w:uiPriority w:val="99"/>
    <w:semiHidden/>
    <w:unhideWhenUsed/>
    <w:rsid w:val="00CC5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nr.state.mn.us/snas/detail.html?id=sna0099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dcterms:created xsi:type="dcterms:W3CDTF">2021-02-24T04:13:00Z</dcterms:created>
  <dcterms:modified xsi:type="dcterms:W3CDTF">2021-02-27T16:15:00Z</dcterms:modified>
</cp:coreProperties>
</file>